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673" w:rsidRPr="00C60673" w:rsidRDefault="00C60673" w:rsidP="0086043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0673">
        <w:rPr>
          <w:rFonts w:ascii="Times New Roman" w:hAnsi="Times New Roman" w:cs="Times New Roman"/>
          <w:b/>
          <w:sz w:val="28"/>
          <w:szCs w:val="28"/>
        </w:rPr>
        <w:t>Метод приведения минимизацией числа отклонений</w:t>
      </w:r>
    </w:p>
    <w:p w:rsidR="00C60673" w:rsidRPr="00405341" w:rsidRDefault="00C60673" w:rsidP="0086043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7421" w:rsidRPr="00405341" w:rsidRDefault="00C60673" w:rsidP="0086043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sz w:val="24"/>
          <w:szCs w:val="24"/>
        </w:rPr>
        <w:t>Найдем все подразделения, где нет неконтролируемых заказов, а факт превышает сумму трудоемкостей заказов по плану. Такие подразделения далее будем называть «</w:t>
      </w:r>
      <w:r w:rsidR="00FA5E20">
        <w:rPr>
          <w:rFonts w:ascii="Times New Roman" w:hAnsi="Times New Roman" w:cs="Times New Roman"/>
          <w:b/>
          <w:sz w:val="24"/>
          <w:szCs w:val="24"/>
        </w:rPr>
        <w:t>Недозаг</w:t>
      </w:r>
      <w:r w:rsidR="0086043C">
        <w:rPr>
          <w:rFonts w:ascii="Times New Roman" w:hAnsi="Times New Roman" w:cs="Times New Roman"/>
          <w:b/>
          <w:sz w:val="24"/>
          <w:szCs w:val="24"/>
        </w:rPr>
        <w:t>руженными, полностью контролируемыми</w:t>
      </w:r>
      <w:r w:rsidR="0086043C">
        <w:rPr>
          <w:rFonts w:ascii="Times New Roman" w:hAnsi="Times New Roman" w:cs="Times New Roman"/>
          <w:sz w:val="24"/>
          <w:szCs w:val="24"/>
        </w:rPr>
        <w:t>», как частный случай пункта 2.3.</w:t>
      </w:r>
    </w:p>
    <w:p w:rsidR="00C60673" w:rsidRPr="00405341" w:rsidRDefault="00C60673" w:rsidP="0086043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sz w:val="24"/>
          <w:szCs w:val="24"/>
        </w:rPr>
        <w:t>Рассчитаем «</w:t>
      </w:r>
      <w:r w:rsidRPr="00405341">
        <w:rPr>
          <w:rFonts w:ascii="Times New Roman" w:hAnsi="Times New Roman" w:cs="Times New Roman"/>
          <w:b/>
          <w:sz w:val="24"/>
          <w:szCs w:val="24"/>
        </w:rPr>
        <w:t>свободную емкость</w:t>
      </w:r>
      <w:r w:rsidRPr="00405341">
        <w:rPr>
          <w:rFonts w:ascii="Times New Roman" w:hAnsi="Times New Roman" w:cs="Times New Roman"/>
          <w:sz w:val="24"/>
          <w:szCs w:val="24"/>
        </w:rPr>
        <w:t>» для каждого подразделения</w:t>
      </w:r>
      <w:ins w:id="0" w:author="Ермишкина Лилия Фарходовна" w:date="2014-01-28T17:12:00Z">
        <w:r w:rsidR="00814574">
          <w:rPr>
            <w:rFonts w:ascii="Times New Roman" w:hAnsi="Times New Roman" w:cs="Times New Roman"/>
            <w:sz w:val="24"/>
            <w:szCs w:val="24"/>
          </w:rPr>
          <w:t>,</w:t>
        </w:r>
        <w:r w:rsidR="00814574" w:rsidRPr="00814574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814574">
          <w:rPr>
            <w:rFonts w:ascii="Times New Roman" w:hAnsi="Times New Roman" w:cs="Times New Roman"/>
            <w:sz w:val="24"/>
            <w:szCs w:val="24"/>
          </w:rPr>
          <w:t>у которого есть плановая матрица</w:t>
        </w:r>
      </w:ins>
      <w:r w:rsidRPr="00405341">
        <w:rPr>
          <w:rFonts w:ascii="Times New Roman" w:hAnsi="Times New Roman" w:cs="Times New Roman"/>
          <w:sz w:val="24"/>
          <w:szCs w:val="24"/>
        </w:rPr>
        <w:t>. Свободной емкостью назовем величину, равную разности факта с суммой трудоемкостей контролируемых в этом подразделении заказов и количества ненулевых неконтролируемых в этом подразделении заказов, так как не допускаем обнуление неконтролируемых заказов, потому что на каждого из них должен приходиться хотя бы один трудочас.</w:t>
      </w:r>
    </w:p>
    <w:p w:rsidR="00C60673" w:rsidRPr="00FA5E20" w:rsidRDefault="00C60673" w:rsidP="0086043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sz w:val="24"/>
          <w:szCs w:val="24"/>
        </w:rPr>
        <w:t>Подразделения,</w:t>
      </w:r>
      <w:r w:rsidR="00FA5E20">
        <w:rPr>
          <w:rFonts w:ascii="Times New Roman" w:hAnsi="Times New Roman" w:cs="Times New Roman"/>
          <w:sz w:val="24"/>
          <w:szCs w:val="24"/>
        </w:rPr>
        <w:t xml:space="preserve"> содержащие контролируемые и неконтролируемые заказы,</w:t>
      </w:r>
      <w:r w:rsidRPr="00405341">
        <w:rPr>
          <w:rFonts w:ascii="Times New Roman" w:hAnsi="Times New Roman" w:cs="Times New Roman"/>
          <w:sz w:val="24"/>
          <w:szCs w:val="24"/>
        </w:rPr>
        <w:t xml:space="preserve"> в которых свободная емкость получилась отрицательной, назовем «</w:t>
      </w:r>
      <w:r w:rsidR="00FA5E20">
        <w:rPr>
          <w:rFonts w:ascii="Times New Roman" w:hAnsi="Times New Roman" w:cs="Times New Roman"/>
          <w:b/>
          <w:sz w:val="24"/>
          <w:szCs w:val="24"/>
        </w:rPr>
        <w:t>П</w:t>
      </w:r>
      <w:r w:rsidR="0086043C">
        <w:rPr>
          <w:rFonts w:ascii="Times New Roman" w:hAnsi="Times New Roman" w:cs="Times New Roman"/>
          <w:b/>
          <w:sz w:val="24"/>
          <w:szCs w:val="24"/>
        </w:rPr>
        <w:t>ерегруженными</w:t>
      </w:r>
      <w:r w:rsidRPr="00405341">
        <w:rPr>
          <w:rFonts w:ascii="Times New Roman" w:hAnsi="Times New Roman" w:cs="Times New Roman"/>
          <w:b/>
          <w:sz w:val="24"/>
          <w:szCs w:val="24"/>
        </w:rPr>
        <w:t>»</w:t>
      </w:r>
      <w:r w:rsidR="00544F4A" w:rsidRPr="00405341">
        <w:rPr>
          <w:rFonts w:ascii="Times New Roman" w:hAnsi="Times New Roman" w:cs="Times New Roman"/>
          <w:b/>
          <w:sz w:val="24"/>
          <w:szCs w:val="24"/>
        </w:rPr>
        <w:t>.</w:t>
      </w:r>
    </w:p>
    <w:p w:rsidR="00FA5E20" w:rsidRDefault="00FA5E20" w:rsidP="0086043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Подразделения, содержащие только контролируемые заказы, в которых свободная емкость получилась отрицательной, назовем «</w:t>
      </w:r>
      <w:r w:rsidR="0086043C">
        <w:rPr>
          <w:rFonts w:ascii="Times New Roman" w:hAnsi="Times New Roman" w:cs="Times New Roman"/>
          <w:b/>
          <w:sz w:val="24"/>
          <w:szCs w:val="24"/>
        </w:rPr>
        <w:t>Перегруженными, полностью контролируемыми</w:t>
      </w:r>
      <w:r>
        <w:rPr>
          <w:rFonts w:ascii="Times New Roman" w:hAnsi="Times New Roman" w:cs="Times New Roman"/>
          <w:sz w:val="24"/>
          <w:szCs w:val="24"/>
        </w:rPr>
        <w:t>», таким образом эти подразделения содержаться во всем множестве перегруженных</w:t>
      </w:r>
      <w:r w:rsidR="0086043C">
        <w:rPr>
          <w:rFonts w:ascii="Times New Roman" w:hAnsi="Times New Roman" w:cs="Times New Roman"/>
          <w:sz w:val="24"/>
          <w:szCs w:val="24"/>
        </w:rPr>
        <w:t>, как частный случай пункта 2.1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A5E20" w:rsidRPr="00405341" w:rsidRDefault="00FA5E20" w:rsidP="0086043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Подразделения, содержащие контролируемые и неконтролируемые заказы,</w:t>
      </w:r>
      <w:r w:rsidR="0086043C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 которых свободная емкость получилась положительной, назовем</w:t>
      </w:r>
      <w:r w:rsidR="0086043C">
        <w:rPr>
          <w:rFonts w:ascii="Times New Roman" w:hAnsi="Times New Roman" w:cs="Times New Roman"/>
          <w:sz w:val="24"/>
          <w:szCs w:val="24"/>
        </w:rPr>
        <w:t xml:space="preserve"> «</w:t>
      </w:r>
      <w:r w:rsidR="0086043C" w:rsidRPr="0086043C">
        <w:rPr>
          <w:rFonts w:ascii="Times New Roman" w:hAnsi="Times New Roman" w:cs="Times New Roman"/>
          <w:b/>
          <w:sz w:val="24"/>
          <w:szCs w:val="24"/>
        </w:rPr>
        <w:t>Недозагруженными</w:t>
      </w:r>
      <w:r w:rsidR="0086043C">
        <w:rPr>
          <w:rFonts w:ascii="Times New Roman" w:hAnsi="Times New Roman" w:cs="Times New Roman"/>
          <w:sz w:val="24"/>
          <w:szCs w:val="24"/>
        </w:rPr>
        <w:t>».</w:t>
      </w:r>
    </w:p>
    <w:p w:rsidR="00E9433B" w:rsidRPr="00405341" w:rsidRDefault="00E9433B" w:rsidP="0086043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Подразделения, в которых свободная емкость равна нулю,</w:t>
      </w:r>
      <w:r w:rsidR="0086043C">
        <w:rPr>
          <w:rFonts w:ascii="Times New Roman" w:hAnsi="Times New Roman" w:cs="Times New Roman"/>
          <w:sz w:val="24"/>
          <w:szCs w:val="24"/>
        </w:rPr>
        <w:t xml:space="preserve"> далее</w:t>
      </w:r>
      <w:r>
        <w:rPr>
          <w:rFonts w:ascii="Times New Roman" w:hAnsi="Times New Roman" w:cs="Times New Roman"/>
          <w:sz w:val="24"/>
          <w:szCs w:val="24"/>
        </w:rPr>
        <w:t xml:space="preserve"> будем называть «</w:t>
      </w:r>
      <w:r w:rsidR="0086043C">
        <w:rPr>
          <w:rFonts w:ascii="Times New Roman" w:hAnsi="Times New Roman" w:cs="Times New Roman"/>
          <w:b/>
          <w:sz w:val="24"/>
          <w:szCs w:val="24"/>
        </w:rPr>
        <w:t>С</w:t>
      </w:r>
      <w:r>
        <w:rPr>
          <w:rFonts w:ascii="Times New Roman" w:hAnsi="Times New Roman" w:cs="Times New Roman"/>
          <w:b/>
          <w:sz w:val="24"/>
          <w:szCs w:val="24"/>
        </w:rPr>
        <w:t>балансированными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544F4A" w:rsidRPr="00405341" w:rsidRDefault="00544F4A" w:rsidP="0086043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sz w:val="24"/>
          <w:szCs w:val="24"/>
        </w:rPr>
        <w:t>Подразделе</w:t>
      </w:r>
      <w:r w:rsidR="00D464DF">
        <w:rPr>
          <w:rFonts w:ascii="Times New Roman" w:hAnsi="Times New Roman" w:cs="Times New Roman"/>
          <w:sz w:val="24"/>
          <w:szCs w:val="24"/>
        </w:rPr>
        <w:t>ния, в которых разница между планом и фактом</w:t>
      </w:r>
      <w:r w:rsidRPr="00405341">
        <w:rPr>
          <w:rFonts w:ascii="Times New Roman" w:hAnsi="Times New Roman" w:cs="Times New Roman"/>
          <w:sz w:val="24"/>
          <w:szCs w:val="24"/>
        </w:rPr>
        <w:t xml:space="preserve"> равна нулю, будем называть «</w:t>
      </w:r>
      <w:r w:rsidR="0086043C">
        <w:rPr>
          <w:rFonts w:ascii="Times New Roman" w:hAnsi="Times New Roman" w:cs="Times New Roman"/>
          <w:b/>
          <w:sz w:val="24"/>
          <w:szCs w:val="24"/>
        </w:rPr>
        <w:t>П</w:t>
      </w:r>
      <w:r w:rsidRPr="00405341">
        <w:rPr>
          <w:rFonts w:ascii="Times New Roman" w:hAnsi="Times New Roman" w:cs="Times New Roman"/>
          <w:b/>
          <w:sz w:val="24"/>
          <w:szCs w:val="24"/>
        </w:rPr>
        <w:t>риведенными</w:t>
      </w:r>
      <w:r w:rsidRPr="00405341">
        <w:rPr>
          <w:rFonts w:ascii="Times New Roman" w:hAnsi="Times New Roman" w:cs="Times New Roman"/>
          <w:sz w:val="24"/>
          <w:szCs w:val="24"/>
        </w:rPr>
        <w:t>»</w:t>
      </w:r>
      <w:ins w:id="1" w:author="Ермишкина Лилия Фарходовна" w:date="2014-01-28T17:14:00Z">
        <w:r w:rsidR="00814574">
          <w:rPr>
            <w:rFonts w:ascii="Times New Roman" w:hAnsi="Times New Roman" w:cs="Times New Roman"/>
            <w:sz w:val="24"/>
            <w:szCs w:val="24"/>
          </w:rPr>
          <w:t xml:space="preserve"> (подразделения после применения алгоритма)</w:t>
        </w:r>
      </w:ins>
      <w:r w:rsidRPr="00405341">
        <w:rPr>
          <w:rFonts w:ascii="Times New Roman" w:hAnsi="Times New Roman" w:cs="Times New Roman"/>
          <w:sz w:val="24"/>
          <w:szCs w:val="24"/>
        </w:rPr>
        <w:t>, при этом, очевидно, что в этом множестве подразделений не будет содержаться ни один из вышеописанных типов.</w:t>
      </w:r>
    </w:p>
    <w:p w:rsidR="00544F4A" w:rsidRPr="00405341" w:rsidRDefault="00544F4A" w:rsidP="0086043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sz w:val="24"/>
          <w:szCs w:val="24"/>
        </w:rPr>
        <w:t xml:space="preserve">Отсортируем </w:t>
      </w:r>
      <w:r w:rsidR="005941B9" w:rsidRPr="00405341">
        <w:rPr>
          <w:rFonts w:ascii="Times New Roman" w:hAnsi="Times New Roman" w:cs="Times New Roman"/>
          <w:sz w:val="24"/>
          <w:szCs w:val="24"/>
        </w:rPr>
        <w:t>спи</w:t>
      </w:r>
      <w:r w:rsidR="0086043C">
        <w:rPr>
          <w:rFonts w:ascii="Times New Roman" w:hAnsi="Times New Roman" w:cs="Times New Roman"/>
          <w:sz w:val="24"/>
          <w:szCs w:val="24"/>
        </w:rPr>
        <w:t>сок подразделений по возрастанию</w:t>
      </w:r>
      <w:r w:rsidRPr="00405341">
        <w:rPr>
          <w:rFonts w:ascii="Times New Roman" w:hAnsi="Times New Roman" w:cs="Times New Roman"/>
          <w:sz w:val="24"/>
          <w:szCs w:val="24"/>
        </w:rPr>
        <w:t xml:space="preserve"> свободной емкости, таким образом</w:t>
      </w:r>
      <w:r w:rsidR="005941B9" w:rsidRPr="00405341">
        <w:rPr>
          <w:rFonts w:ascii="Times New Roman" w:hAnsi="Times New Roman" w:cs="Times New Roman"/>
          <w:sz w:val="24"/>
          <w:szCs w:val="24"/>
        </w:rPr>
        <w:t>,</w:t>
      </w:r>
      <w:r w:rsidRPr="00405341">
        <w:rPr>
          <w:rFonts w:ascii="Times New Roman" w:hAnsi="Times New Roman" w:cs="Times New Roman"/>
          <w:sz w:val="24"/>
          <w:szCs w:val="24"/>
        </w:rPr>
        <w:t xml:space="preserve"> в начале</w:t>
      </w:r>
      <w:r w:rsidR="005941B9" w:rsidRPr="00405341">
        <w:rPr>
          <w:rFonts w:ascii="Times New Roman" w:hAnsi="Times New Roman" w:cs="Times New Roman"/>
          <w:sz w:val="24"/>
          <w:szCs w:val="24"/>
        </w:rPr>
        <w:t xml:space="preserve"> отсортированного списк</w:t>
      </w:r>
      <w:r w:rsidR="008A4A3B" w:rsidRPr="00405341">
        <w:rPr>
          <w:rFonts w:ascii="Times New Roman" w:hAnsi="Times New Roman" w:cs="Times New Roman"/>
          <w:sz w:val="24"/>
          <w:szCs w:val="24"/>
        </w:rPr>
        <w:t>а будут находитьс</w:t>
      </w:r>
      <w:r w:rsidR="00626539" w:rsidRPr="00405341">
        <w:rPr>
          <w:rFonts w:ascii="Times New Roman" w:hAnsi="Times New Roman" w:cs="Times New Roman"/>
          <w:sz w:val="24"/>
          <w:szCs w:val="24"/>
        </w:rPr>
        <w:t>я перегруженные</w:t>
      </w:r>
      <w:r w:rsidR="005941B9" w:rsidRPr="00405341">
        <w:rPr>
          <w:rFonts w:ascii="Times New Roman" w:hAnsi="Times New Roman" w:cs="Times New Roman"/>
          <w:sz w:val="24"/>
          <w:szCs w:val="24"/>
        </w:rPr>
        <w:t xml:space="preserve"> подразделения</w:t>
      </w:r>
      <w:r w:rsidR="00944DD0" w:rsidRPr="00405341">
        <w:rPr>
          <w:rFonts w:ascii="Times New Roman" w:hAnsi="Times New Roman" w:cs="Times New Roman"/>
          <w:sz w:val="24"/>
          <w:szCs w:val="24"/>
        </w:rPr>
        <w:t>, которые необходимо раз</w:t>
      </w:r>
      <w:r w:rsidR="008A4A3B" w:rsidRPr="00405341">
        <w:rPr>
          <w:rFonts w:ascii="Times New Roman" w:hAnsi="Times New Roman" w:cs="Times New Roman"/>
          <w:sz w:val="24"/>
          <w:szCs w:val="24"/>
        </w:rPr>
        <w:t>грузить</w:t>
      </w:r>
      <w:r w:rsidRPr="00405341">
        <w:rPr>
          <w:rFonts w:ascii="Times New Roman" w:hAnsi="Times New Roman" w:cs="Times New Roman"/>
          <w:sz w:val="24"/>
          <w:szCs w:val="24"/>
        </w:rPr>
        <w:t xml:space="preserve"> </w:t>
      </w:r>
      <w:r w:rsidR="0086043C">
        <w:rPr>
          <w:rFonts w:ascii="Times New Roman" w:hAnsi="Times New Roman" w:cs="Times New Roman"/>
          <w:sz w:val="24"/>
          <w:szCs w:val="24"/>
        </w:rPr>
        <w:t>путем уменьшения</w:t>
      </w:r>
      <w:r w:rsidR="00944DD0" w:rsidRPr="00405341">
        <w:rPr>
          <w:rFonts w:ascii="Times New Roman" w:hAnsi="Times New Roman" w:cs="Times New Roman"/>
          <w:sz w:val="24"/>
          <w:szCs w:val="24"/>
        </w:rPr>
        <w:t xml:space="preserve"> трудоемкости</w:t>
      </w:r>
      <w:r w:rsidR="00626539" w:rsidRPr="00405341">
        <w:rPr>
          <w:rFonts w:ascii="Times New Roman" w:hAnsi="Times New Roman" w:cs="Times New Roman"/>
          <w:sz w:val="24"/>
          <w:szCs w:val="24"/>
        </w:rPr>
        <w:t>, а в конце недо</w:t>
      </w:r>
      <w:r w:rsidR="0086043C">
        <w:rPr>
          <w:rFonts w:ascii="Times New Roman" w:hAnsi="Times New Roman" w:cs="Times New Roman"/>
          <w:sz w:val="24"/>
          <w:szCs w:val="24"/>
        </w:rPr>
        <w:t>за</w:t>
      </w:r>
      <w:r w:rsidR="00626539" w:rsidRPr="00405341">
        <w:rPr>
          <w:rFonts w:ascii="Times New Roman" w:hAnsi="Times New Roman" w:cs="Times New Roman"/>
          <w:sz w:val="24"/>
          <w:szCs w:val="24"/>
        </w:rPr>
        <w:t>груженные</w:t>
      </w:r>
      <w:r w:rsidR="0086043C">
        <w:rPr>
          <w:rFonts w:ascii="Times New Roman" w:hAnsi="Times New Roman" w:cs="Times New Roman"/>
          <w:sz w:val="24"/>
          <w:szCs w:val="24"/>
        </w:rPr>
        <w:t>, полностью контролируемые</w:t>
      </w:r>
      <w:r w:rsidR="00626539" w:rsidRPr="00405341">
        <w:rPr>
          <w:rFonts w:ascii="Times New Roman" w:hAnsi="Times New Roman" w:cs="Times New Roman"/>
          <w:sz w:val="24"/>
          <w:szCs w:val="24"/>
        </w:rPr>
        <w:t xml:space="preserve"> подразделения, которые необходимо загрузить путем </w:t>
      </w:r>
      <w:r w:rsidR="0086043C">
        <w:rPr>
          <w:rFonts w:ascii="Times New Roman" w:hAnsi="Times New Roman" w:cs="Times New Roman"/>
          <w:sz w:val="24"/>
          <w:szCs w:val="24"/>
        </w:rPr>
        <w:lastRenderedPageBreak/>
        <w:t>добавления</w:t>
      </w:r>
      <w:r w:rsidR="00944DD0" w:rsidRPr="00405341">
        <w:rPr>
          <w:rFonts w:ascii="Times New Roman" w:hAnsi="Times New Roman" w:cs="Times New Roman"/>
          <w:sz w:val="24"/>
          <w:szCs w:val="24"/>
        </w:rPr>
        <w:t xml:space="preserve"> трудоемкости</w:t>
      </w:r>
      <w:bookmarkStart w:id="2" w:name="_GoBack"/>
      <w:bookmarkEnd w:id="2"/>
      <w:r w:rsidR="00626539" w:rsidRPr="00405341">
        <w:rPr>
          <w:rFonts w:ascii="Times New Roman" w:hAnsi="Times New Roman" w:cs="Times New Roman"/>
          <w:sz w:val="24"/>
          <w:szCs w:val="24"/>
        </w:rPr>
        <w:t>.</w:t>
      </w:r>
      <w:r w:rsidR="008A4A3B" w:rsidRPr="00405341">
        <w:rPr>
          <w:rFonts w:ascii="Times New Roman" w:hAnsi="Times New Roman" w:cs="Times New Roman"/>
          <w:sz w:val="24"/>
          <w:szCs w:val="24"/>
        </w:rPr>
        <w:t xml:space="preserve"> </w:t>
      </w:r>
      <w:r w:rsidR="00626539" w:rsidRPr="00405341">
        <w:rPr>
          <w:rFonts w:ascii="Times New Roman" w:hAnsi="Times New Roman" w:cs="Times New Roman"/>
          <w:sz w:val="24"/>
          <w:szCs w:val="24"/>
        </w:rPr>
        <w:t>Если на данном этапе отсутствуют перегруженные и недогруженные подразделения, то следует сразу перейти к шагу 8.</w:t>
      </w:r>
    </w:p>
    <w:p w:rsidR="00626539" w:rsidRPr="00405341" w:rsidRDefault="0086043C" w:rsidP="0086043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каждого недоза</w:t>
      </w:r>
      <w:r w:rsidR="00944DD0" w:rsidRPr="00405341">
        <w:rPr>
          <w:rFonts w:ascii="Times New Roman" w:hAnsi="Times New Roman" w:cs="Times New Roman"/>
          <w:sz w:val="24"/>
          <w:szCs w:val="24"/>
        </w:rPr>
        <w:t>груженного</w:t>
      </w:r>
      <w:r w:rsidR="00626539" w:rsidRPr="00405341">
        <w:rPr>
          <w:rFonts w:ascii="Times New Roman" w:hAnsi="Times New Roman" w:cs="Times New Roman"/>
          <w:sz w:val="24"/>
          <w:szCs w:val="24"/>
        </w:rPr>
        <w:t xml:space="preserve"> подразделения, начиная с того, у которого наибольшая свободная</w:t>
      </w:r>
      <w:r w:rsidR="005B46EC" w:rsidRPr="00405341">
        <w:rPr>
          <w:rFonts w:ascii="Times New Roman" w:hAnsi="Times New Roman" w:cs="Times New Roman"/>
          <w:sz w:val="24"/>
          <w:szCs w:val="24"/>
        </w:rPr>
        <w:t xml:space="preserve"> емкость, определим контролируемый</w:t>
      </w:r>
      <w:r w:rsidR="00626539" w:rsidRPr="00405341">
        <w:rPr>
          <w:rFonts w:ascii="Times New Roman" w:hAnsi="Times New Roman" w:cs="Times New Roman"/>
          <w:sz w:val="24"/>
          <w:szCs w:val="24"/>
        </w:rPr>
        <w:t xml:space="preserve"> заказ</w:t>
      </w:r>
      <w:r w:rsidR="00944DD0" w:rsidRPr="00405341">
        <w:rPr>
          <w:rFonts w:ascii="Times New Roman" w:hAnsi="Times New Roman" w:cs="Times New Roman"/>
          <w:sz w:val="24"/>
          <w:szCs w:val="24"/>
        </w:rPr>
        <w:t>, в который добавим</w:t>
      </w:r>
      <w:r w:rsidR="005B46EC" w:rsidRPr="00405341">
        <w:rPr>
          <w:rFonts w:ascii="Times New Roman" w:hAnsi="Times New Roman" w:cs="Times New Roman"/>
          <w:sz w:val="24"/>
          <w:szCs w:val="24"/>
        </w:rPr>
        <w:t xml:space="preserve"> трудоемкости из </w:t>
      </w:r>
      <w:r>
        <w:rPr>
          <w:rFonts w:ascii="Times New Roman" w:hAnsi="Times New Roman" w:cs="Times New Roman"/>
          <w:sz w:val="24"/>
          <w:szCs w:val="24"/>
        </w:rPr>
        <w:t>пере</w:t>
      </w:r>
      <w:r w:rsidR="005B46EC" w:rsidRPr="00405341">
        <w:rPr>
          <w:rFonts w:ascii="Times New Roman" w:hAnsi="Times New Roman" w:cs="Times New Roman"/>
          <w:sz w:val="24"/>
          <w:szCs w:val="24"/>
        </w:rPr>
        <w:t>груженных подразделений, так, чтобы при перераспределении трудоемкости в этом заказе затронуть наименьшее количество подразделений</w:t>
      </w:r>
      <w:r w:rsidR="00626539" w:rsidRPr="00405341">
        <w:rPr>
          <w:rFonts w:ascii="Times New Roman" w:hAnsi="Times New Roman" w:cs="Times New Roman"/>
          <w:sz w:val="24"/>
          <w:szCs w:val="24"/>
        </w:rPr>
        <w:t xml:space="preserve">. </w:t>
      </w:r>
      <w:r w:rsidR="00944DD0" w:rsidRPr="00405341">
        <w:rPr>
          <w:rFonts w:ascii="Times New Roman" w:hAnsi="Times New Roman" w:cs="Times New Roman"/>
          <w:sz w:val="24"/>
          <w:szCs w:val="24"/>
        </w:rPr>
        <w:t xml:space="preserve">Следовательно, после данного шага </w:t>
      </w:r>
      <w:r>
        <w:rPr>
          <w:rFonts w:ascii="Times New Roman" w:hAnsi="Times New Roman" w:cs="Times New Roman"/>
          <w:sz w:val="24"/>
          <w:szCs w:val="24"/>
        </w:rPr>
        <w:t>недозагруженных</w:t>
      </w:r>
      <w:r w:rsidR="00944DD0" w:rsidRPr="00405341">
        <w:rPr>
          <w:rFonts w:ascii="Times New Roman" w:hAnsi="Times New Roman" w:cs="Times New Roman"/>
          <w:sz w:val="24"/>
          <w:szCs w:val="24"/>
        </w:rPr>
        <w:t xml:space="preserve"> подразделений не останется, так как пришедшая трудоемкость разгрузит их, и все они станут приведенными.</w:t>
      </w:r>
    </w:p>
    <w:p w:rsidR="005B46EC" w:rsidRPr="00405341" w:rsidRDefault="005B46EC" w:rsidP="0086043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sz w:val="24"/>
          <w:szCs w:val="24"/>
        </w:rPr>
        <w:t xml:space="preserve">Далее начнем обработку </w:t>
      </w:r>
      <w:r w:rsidR="00551CA5">
        <w:rPr>
          <w:rFonts w:ascii="Times New Roman" w:hAnsi="Times New Roman" w:cs="Times New Roman"/>
          <w:sz w:val="24"/>
          <w:szCs w:val="24"/>
        </w:rPr>
        <w:t>перегруженных</w:t>
      </w:r>
      <w:r w:rsidR="0086043C">
        <w:rPr>
          <w:rFonts w:ascii="Times New Roman" w:hAnsi="Times New Roman" w:cs="Times New Roman"/>
          <w:sz w:val="24"/>
          <w:szCs w:val="24"/>
        </w:rPr>
        <w:t>, полностью контролируемых</w:t>
      </w:r>
      <w:r w:rsidR="00944DD0" w:rsidRPr="00405341">
        <w:rPr>
          <w:rFonts w:ascii="Times New Roman" w:hAnsi="Times New Roman" w:cs="Times New Roman"/>
          <w:sz w:val="24"/>
          <w:szCs w:val="24"/>
        </w:rPr>
        <w:t xml:space="preserve"> подразделений</w:t>
      </w:r>
      <w:r w:rsidR="0086043C">
        <w:rPr>
          <w:rFonts w:ascii="Times New Roman" w:hAnsi="Times New Roman" w:cs="Times New Roman"/>
          <w:sz w:val="24"/>
          <w:szCs w:val="24"/>
        </w:rPr>
        <w:t>, двигаясь с начала списка, указанного в пункте 2.6</w:t>
      </w:r>
      <w:r w:rsidRPr="00405341">
        <w:rPr>
          <w:rFonts w:ascii="Times New Roman" w:hAnsi="Times New Roman" w:cs="Times New Roman"/>
          <w:sz w:val="24"/>
          <w:szCs w:val="24"/>
        </w:rPr>
        <w:t>, таким образо</w:t>
      </w:r>
      <w:r w:rsidR="0086043C">
        <w:rPr>
          <w:rFonts w:ascii="Times New Roman" w:hAnsi="Times New Roman" w:cs="Times New Roman"/>
          <w:sz w:val="24"/>
          <w:szCs w:val="24"/>
        </w:rPr>
        <w:t>м затрагивая в первую очередь пере</w:t>
      </w:r>
      <w:r w:rsidRPr="00405341">
        <w:rPr>
          <w:rFonts w:ascii="Times New Roman" w:hAnsi="Times New Roman" w:cs="Times New Roman"/>
          <w:sz w:val="24"/>
          <w:szCs w:val="24"/>
        </w:rPr>
        <w:t>груженные</w:t>
      </w:r>
      <w:r w:rsidR="00551CA5">
        <w:rPr>
          <w:rFonts w:ascii="Times New Roman" w:hAnsi="Times New Roman" w:cs="Times New Roman"/>
          <w:sz w:val="24"/>
          <w:szCs w:val="24"/>
        </w:rPr>
        <w:t>, полностью контролируемые</w:t>
      </w:r>
      <w:r w:rsidRPr="00405341">
        <w:rPr>
          <w:rFonts w:ascii="Times New Roman" w:hAnsi="Times New Roman" w:cs="Times New Roman"/>
          <w:sz w:val="24"/>
          <w:szCs w:val="24"/>
        </w:rPr>
        <w:t xml:space="preserve"> подразделения с наиболее отрицательной свободной емкостью.</w:t>
      </w:r>
    </w:p>
    <w:p w:rsidR="00704120" w:rsidRPr="00405341" w:rsidRDefault="005B46EC" w:rsidP="0086043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sz w:val="24"/>
          <w:szCs w:val="24"/>
        </w:rPr>
        <w:t>Для каждого</w:t>
      </w:r>
      <w:r w:rsidR="00551CA5">
        <w:rPr>
          <w:rFonts w:ascii="Times New Roman" w:hAnsi="Times New Roman" w:cs="Times New Roman"/>
          <w:sz w:val="24"/>
          <w:szCs w:val="24"/>
        </w:rPr>
        <w:t xml:space="preserve"> заказа в обрабатываемом пере</w:t>
      </w:r>
      <w:r w:rsidR="00704120" w:rsidRPr="00405341">
        <w:rPr>
          <w:rFonts w:ascii="Times New Roman" w:hAnsi="Times New Roman" w:cs="Times New Roman"/>
          <w:sz w:val="24"/>
          <w:szCs w:val="24"/>
        </w:rPr>
        <w:t>груженном</w:t>
      </w:r>
      <w:r w:rsidR="00551CA5">
        <w:rPr>
          <w:rFonts w:ascii="Times New Roman" w:hAnsi="Times New Roman" w:cs="Times New Roman"/>
          <w:sz w:val="24"/>
          <w:szCs w:val="24"/>
        </w:rPr>
        <w:t>, полностью контролируемом</w:t>
      </w:r>
      <w:r w:rsidRPr="00405341">
        <w:rPr>
          <w:rFonts w:ascii="Times New Roman" w:hAnsi="Times New Roman" w:cs="Times New Roman"/>
          <w:sz w:val="24"/>
          <w:szCs w:val="24"/>
        </w:rPr>
        <w:t xml:space="preserve"> подразделении необходимо найти следующие величины</w:t>
      </w:r>
      <w:r w:rsidR="00704120" w:rsidRPr="00405341">
        <w:rPr>
          <w:rFonts w:ascii="Times New Roman" w:hAnsi="Times New Roman" w:cs="Times New Roman"/>
          <w:sz w:val="24"/>
          <w:szCs w:val="24"/>
        </w:rPr>
        <w:t>:</w:t>
      </w:r>
    </w:p>
    <w:p w:rsidR="00944DD0" w:rsidRPr="00405341" w:rsidRDefault="00704120" w:rsidP="0086043C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b/>
          <w:sz w:val="24"/>
          <w:szCs w:val="24"/>
        </w:rPr>
        <w:t xml:space="preserve">Распределительный потенциал – </w:t>
      </w:r>
      <w:r w:rsidRPr="00405341">
        <w:rPr>
          <w:rFonts w:ascii="Times New Roman" w:hAnsi="Times New Roman" w:cs="Times New Roman"/>
          <w:sz w:val="24"/>
          <w:szCs w:val="24"/>
        </w:rPr>
        <w:t>сумм</w:t>
      </w:r>
      <w:r w:rsidR="00551CA5">
        <w:rPr>
          <w:rFonts w:ascii="Times New Roman" w:hAnsi="Times New Roman" w:cs="Times New Roman"/>
          <w:sz w:val="24"/>
          <w:szCs w:val="24"/>
        </w:rPr>
        <w:t>а свободных емкостей перегруженных</w:t>
      </w:r>
      <w:r w:rsidRPr="00405341">
        <w:rPr>
          <w:rFonts w:ascii="Times New Roman" w:hAnsi="Times New Roman" w:cs="Times New Roman"/>
          <w:sz w:val="24"/>
          <w:szCs w:val="24"/>
        </w:rPr>
        <w:t xml:space="preserve"> подразделений, имеющих тот же заказ. Если </w:t>
      </w:r>
      <w:r w:rsidR="00F73B80" w:rsidRPr="00405341">
        <w:rPr>
          <w:rFonts w:ascii="Times New Roman" w:hAnsi="Times New Roman" w:cs="Times New Roman"/>
          <w:sz w:val="24"/>
          <w:szCs w:val="24"/>
        </w:rPr>
        <w:t xml:space="preserve">требуется распределять трудоемкость только одного заказа в данном </w:t>
      </w:r>
      <w:r w:rsidR="00551CA5">
        <w:rPr>
          <w:rFonts w:ascii="Times New Roman" w:hAnsi="Times New Roman" w:cs="Times New Roman"/>
          <w:sz w:val="24"/>
          <w:szCs w:val="24"/>
        </w:rPr>
        <w:t>пере</w:t>
      </w:r>
      <w:r w:rsidR="00F73B80" w:rsidRPr="00405341">
        <w:rPr>
          <w:rFonts w:ascii="Times New Roman" w:hAnsi="Times New Roman" w:cs="Times New Roman"/>
          <w:sz w:val="24"/>
          <w:szCs w:val="24"/>
        </w:rPr>
        <w:t xml:space="preserve">груженном подразделении, а распределительный потенциал заказа меньше модуля свободной емкости </w:t>
      </w:r>
      <w:r w:rsidR="00D464DF">
        <w:rPr>
          <w:rFonts w:ascii="Times New Roman" w:hAnsi="Times New Roman" w:cs="Times New Roman"/>
          <w:sz w:val="24"/>
          <w:szCs w:val="24"/>
        </w:rPr>
        <w:t>текущего подразделения,</w:t>
      </w:r>
      <w:r w:rsidR="00F73B80" w:rsidRPr="00405341">
        <w:rPr>
          <w:rFonts w:ascii="Times New Roman" w:hAnsi="Times New Roman" w:cs="Times New Roman"/>
          <w:sz w:val="24"/>
          <w:szCs w:val="24"/>
        </w:rPr>
        <w:t xml:space="preserve"> то дальнейшее приведение невозможно, потому что не хватит свободного места на распределение данного заказа.</w:t>
      </w:r>
    </w:p>
    <w:p w:rsidR="00F73B80" w:rsidRPr="00405341" w:rsidRDefault="00F73B80" w:rsidP="0086043C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b/>
          <w:sz w:val="24"/>
          <w:szCs w:val="24"/>
        </w:rPr>
        <w:t>Размер переноса –</w:t>
      </w:r>
      <w:r w:rsidRPr="00405341">
        <w:rPr>
          <w:rFonts w:ascii="Times New Roman" w:hAnsi="Times New Roman" w:cs="Times New Roman"/>
          <w:sz w:val="24"/>
          <w:szCs w:val="24"/>
        </w:rPr>
        <w:t xml:space="preserve"> минимальная из следующих величин: распределительный потенциал, модуль свободной емкости обрабатываемого подразделения, уменьшенная на единицу трудоемкость данного заказа в обрабатываемом подразделении</w:t>
      </w:r>
      <w:r w:rsidR="00405341" w:rsidRPr="00405341">
        <w:rPr>
          <w:rFonts w:ascii="Times New Roman" w:hAnsi="Times New Roman" w:cs="Times New Roman"/>
          <w:sz w:val="24"/>
          <w:szCs w:val="24"/>
        </w:rPr>
        <w:t>.</w:t>
      </w:r>
    </w:p>
    <w:p w:rsidR="00F73B80" w:rsidRPr="00405341" w:rsidRDefault="00F73B80" w:rsidP="0086043C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b/>
          <w:sz w:val="24"/>
          <w:szCs w:val="24"/>
        </w:rPr>
        <w:t>Сложность переноса –</w:t>
      </w:r>
      <w:r w:rsidRPr="00405341">
        <w:rPr>
          <w:rFonts w:ascii="Times New Roman" w:hAnsi="Times New Roman" w:cs="Times New Roman"/>
          <w:sz w:val="24"/>
          <w:szCs w:val="24"/>
        </w:rPr>
        <w:t xml:space="preserve"> число ячеек, которое придется задействовать для переноса трудоемкости, равной размеру переноса. Сложность переноса определ</w:t>
      </w:r>
      <w:r w:rsidR="00E71521" w:rsidRPr="00405341">
        <w:rPr>
          <w:rFonts w:ascii="Times New Roman" w:hAnsi="Times New Roman" w:cs="Times New Roman"/>
          <w:sz w:val="24"/>
          <w:szCs w:val="24"/>
        </w:rPr>
        <w:t>яется</w:t>
      </w:r>
      <w:r w:rsidR="00405341" w:rsidRPr="00405341">
        <w:rPr>
          <w:rFonts w:ascii="Times New Roman" w:hAnsi="Times New Roman" w:cs="Times New Roman"/>
          <w:sz w:val="24"/>
          <w:szCs w:val="24"/>
        </w:rPr>
        <w:t>.</w:t>
      </w:r>
      <w:r w:rsidR="00E71521" w:rsidRPr="00405341">
        <w:rPr>
          <w:rFonts w:ascii="Times New Roman" w:hAnsi="Times New Roman" w:cs="Times New Roman"/>
          <w:sz w:val="24"/>
          <w:szCs w:val="24"/>
        </w:rPr>
        <w:t xml:space="preserve"> суммированием максимально свободных емкостей </w:t>
      </w:r>
      <w:r w:rsidR="00551CA5">
        <w:rPr>
          <w:rFonts w:ascii="Times New Roman" w:hAnsi="Times New Roman" w:cs="Times New Roman"/>
          <w:sz w:val="24"/>
          <w:szCs w:val="24"/>
        </w:rPr>
        <w:t>недогруженных</w:t>
      </w:r>
      <w:r w:rsidR="00E71521" w:rsidRPr="00405341">
        <w:rPr>
          <w:rFonts w:ascii="Times New Roman" w:hAnsi="Times New Roman" w:cs="Times New Roman"/>
          <w:sz w:val="24"/>
          <w:szCs w:val="24"/>
        </w:rPr>
        <w:t xml:space="preserve"> подразделений</w:t>
      </w:r>
      <w:r w:rsidRPr="00405341">
        <w:rPr>
          <w:rFonts w:ascii="Times New Roman" w:hAnsi="Times New Roman" w:cs="Times New Roman"/>
          <w:sz w:val="24"/>
          <w:szCs w:val="24"/>
        </w:rPr>
        <w:t>, содержащ</w:t>
      </w:r>
      <w:r w:rsidR="00E71521" w:rsidRPr="00405341">
        <w:rPr>
          <w:rFonts w:ascii="Times New Roman" w:hAnsi="Times New Roman" w:cs="Times New Roman"/>
          <w:sz w:val="24"/>
          <w:szCs w:val="24"/>
        </w:rPr>
        <w:t>их данный заказ, до тех пор, искомая величина не достигнет размеров переноса, после чего проверяется, сколько ячеек для этого потребовалось задействовать.</w:t>
      </w:r>
    </w:p>
    <w:p w:rsidR="00E71521" w:rsidRPr="00405341" w:rsidRDefault="00E71521" w:rsidP="0086043C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b/>
          <w:sz w:val="24"/>
          <w:szCs w:val="24"/>
        </w:rPr>
        <w:t>Качество переноса –</w:t>
      </w:r>
      <w:r w:rsidRPr="00405341">
        <w:rPr>
          <w:rFonts w:ascii="Times New Roman" w:hAnsi="Times New Roman" w:cs="Times New Roman"/>
          <w:sz w:val="24"/>
          <w:szCs w:val="24"/>
        </w:rPr>
        <w:t xml:space="preserve"> отношение размера переноса к его сложности.</w:t>
      </w:r>
    </w:p>
    <w:p w:rsidR="00E71521" w:rsidRPr="00405341" w:rsidRDefault="00E71521" w:rsidP="0086043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sz w:val="24"/>
          <w:szCs w:val="24"/>
        </w:rPr>
        <w:t>Осуществляется перенос трудоемкости заказа, обладающего наивысшим качеством переноса. Далее шаги 5 и 6 повторяются для заказов обрабатываемого</w:t>
      </w:r>
      <w:r w:rsidR="00551CA5">
        <w:rPr>
          <w:rFonts w:ascii="Times New Roman" w:hAnsi="Times New Roman" w:cs="Times New Roman"/>
          <w:sz w:val="24"/>
          <w:szCs w:val="24"/>
        </w:rPr>
        <w:t xml:space="preserve"> </w:t>
      </w:r>
      <w:r w:rsidR="00551CA5">
        <w:rPr>
          <w:rFonts w:ascii="Times New Roman" w:hAnsi="Times New Roman" w:cs="Times New Roman"/>
          <w:sz w:val="24"/>
          <w:szCs w:val="24"/>
        </w:rPr>
        <w:lastRenderedPageBreak/>
        <w:t>перегруженного, полностью контролируемого</w:t>
      </w:r>
      <w:r w:rsidRPr="00405341">
        <w:rPr>
          <w:rFonts w:ascii="Times New Roman" w:hAnsi="Times New Roman" w:cs="Times New Roman"/>
          <w:sz w:val="24"/>
          <w:szCs w:val="24"/>
        </w:rPr>
        <w:t xml:space="preserve"> подразделения, до тех пор, пока отрицательная свободная емкость данного подразделения не вырастет до нуля</w:t>
      </w:r>
      <w:r w:rsidR="00405341" w:rsidRPr="00405341">
        <w:rPr>
          <w:rFonts w:ascii="Times New Roman" w:hAnsi="Times New Roman" w:cs="Times New Roman"/>
          <w:sz w:val="24"/>
          <w:szCs w:val="24"/>
        </w:rPr>
        <w:t>, таки</w:t>
      </w:r>
      <w:r w:rsidR="00E9433B">
        <w:rPr>
          <w:rFonts w:ascii="Times New Roman" w:hAnsi="Times New Roman" w:cs="Times New Roman"/>
          <w:sz w:val="24"/>
          <w:szCs w:val="24"/>
        </w:rPr>
        <w:t>м образом сделав его сбалансированным</w:t>
      </w:r>
      <w:r w:rsidR="00405341" w:rsidRPr="00405341">
        <w:rPr>
          <w:rFonts w:ascii="Times New Roman" w:hAnsi="Times New Roman" w:cs="Times New Roman"/>
          <w:sz w:val="24"/>
          <w:szCs w:val="24"/>
        </w:rPr>
        <w:t>.</w:t>
      </w:r>
    </w:p>
    <w:p w:rsidR="00405341" w:rsidRPr="00405341" w:rsidRDefault="00551CA5" w:rsidP="0086043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Переходим к следующему пере</w:t>
      </w:r>
      <w:r w:rsidR="00405341" w:rsidRPr="00405341">
        <w:rPr>
          <w:rFonts w:ascii="Times New Roman" w:hAnsi="Times New Roman" w:cs="Times New Roman"/>
          <w:sz w:val="24"/>
          <w:szCs w:val="24"/>
        </w:rPr>
        <w:t>груженному</w:t>
      </w:r>
      <w:r w:rsidR="002577D9">
        <w:rPr>
          <w:rFonts w:ascii="Times New Roman" w:hAnsi="Times New Roman" w:cs="Times New Roman"/>
          <w:sz w:val="24"/>
          <w:szCs w:val="24"/>
        </w:rPr>
        <w:t>, полностью контролируемому</w:t>
      </w:r>
      <w:r w:rsidR="00405341" w:rsidRPr="00405341">
        <w:rPr>
          <w:rFonts w:ascii="Times New Roman" w:hAnsi="Times New Roman" w:cs="Times New Roman"/>
          <w:sz w:val="24"/>
          <w:szCs w:val="24"/>
        </w:rPr>
        <w:t xml:space="preserve"> подразделению в списке, описанном в пункте 2.4, и будем выполнять для него пункты 5 и 6, до тех пор</w:t>
      </w:r>
      <w:r w:rsidR="00E9433B">
        <w:rPr>
          <w:rFonts w:ascii="Times New Roman" w:hAnsi="Times New Roman" w:cs="Times New Roman"/>
          <w:sz w:val="24"/>
          <w:szCs w:val="24"/>
        </w:rPr>
        <w:t>, пока оно не станет сбалансированным</w:t>
      </w:r>
      <w:r w:rsidR="00405341" w:rsidRPr="00405341">
        <w:rPr>
          <w:rFonts w:ascii="Times New Roman" w:hAnsi="Times New Roman" w:cs="Times New Roman"/>
          <w:sz w:val="24"/>
          <w:szCs w:val="24"/>
        </w:rPr>
        <w:t>.</w:t>
      </w:r>
    </w:p>
    <w:p w:rsidR="00405341" w:rsidRDefault="00405341" w:rsidP="0086043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sz w:val="24"/>
          <w:szCs w:val="24"/>
        </w:rPr>
        <w:t xml:space="preserve">На текущий момент не останется </w:t>
      </w:r>
      <w:r w:rsidR="00551CA5">
        <w:rPr>
          <w:rFonts w:ascii="Times New Roman" w:hAnsi="Times New Roman" w:cs="Times New Roman"/>
          <w:sz w:val="24"/>
          <w:szCs w:val="24"/>
        </w:rPr>
        <w:t>перегруженных</w:t>
      </w:r>
      <w:r w:rsidR="002577D9">
        <w:rPr>
          <w:rFonts w:ascii="Times New Roman" w:hAnsi="Times New Roman" w:cs="Times New Roman"/>
          <w:sz w:val="24"/>
          <w:szCs w:val="24"/>
        </w:rPr>
        <w:t>, полностью контролируемых</w:t>
      </w:r>
      <w:r w:rsidRPr="00405341">
        <w:rPr>
          <w:rFonts w:ascii="Times New Roman" w:hAnsi="Times New Roman" w:cs="Times New Roman"/>
          <w:sz w:val="24"/>
          <w:szCs w:val="24"/>
        </w:rPr>
        <w:t xml:space="preserve"> подразделений. Это означает в точности то, что требуется лишь откорректировать трудоемкости неконтролируемых заказов</w:t>
      </w:r>
      <w:r w:rsidR="002577D9">
        <w:rPr>
          <w:rFonts w:ascii="Times New Roman" w:hAnsi="Times New Roman" w:cs="Times New Roman"/>
          <w:sz w:val="24"/>
          <w:szCs w:val="24"/>
        </w:rPr>
        <w:t xml:space="preserve"> в перегруженных подразделениях,</w:t>
      </w:r>
      <w:r w:rsidRPr="00405341">
        <w:rPr>
          <w:rFonts w:ascii="Times New Roman" w:hAnsi="Times New Roman" w:cs="Times New Roman"/>
          <w:sz w:val="24"/>
          <w:szCs w:val="24"/>
        </w:rPr>
        <w:t xml:space="preserve"> чтобы привести матрицу полностью. Для этого, в каждом оставшемся не приведенном подразделении пропорционально меняем трудоемкости неконтролируемых заказов следующим образом: трудоемкость каждого неконтролируемого заказа в обрабат</w:t>
      </w:r>
      <w:r>
        <w:rPr>
          <w:rFonts w:ascii="Times New Roman" w:hAnsi="Times New Roman" w:cs="Times New Roman"/>
          <w:sz w:val="24"/>
          <w:szCs w:val="24"/>
        </w:rPr>
        <w:t xml:space="preserve">ываемом подразделении домножим </w:t>
      </w:r>
      <w:r w:rsidRPr="00405341">
        <w:rPr>
          <w:rFonts w:ascii="Times New Roman" w:hAnsi="Times New Roman" w:cs="Times New Roman"/>
          <w:sz w:val="24"/>
          <w:szCs w:val="24"/>
        </w:rPr>
        <w:t>на коэффициент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05341">
        <w:rPr>
          <w:rFonts w:ascii="Times New Roman" w:hAnsi="Times New Roman" w:cs="Times New Roman"/>
          <w:sz w:val="24"/>
          <w:szCs w:val="24"/>
        </w:rPr>
        <w:t xml:space="preserve"> равный разности факта и суммы трудоемкостей контролируемых заказо</w:t>
      </w:r>
      <w:r>
        <w:rPr>
          <w:rFonts w:ascii="Times New Roman" w:hAnsi="Times New Roman" w:cs="Times New Roman"/>
          <w:sz w:val="24"/>
          <w:szCs w:val="24"/>
        </w:rPr>
        <w:t>в обрабатываемого подразделения,</w:t>
      </w:r>
      <w:r w:rsidRPr="00405341">
        <w:rPr>
          <w:rFonts w:ascii="Times New Roman" w:hAnsi="Times New Roman" w:cs="Times New Roman"/>
          <w:sz w:val="24"/>
          <w:szCs w:val="24"/>
        </w:rPr>
        <w:t xml:space="preserve"> деленной на сумму трудоемкостей неконтролируемых заказов обрабатываемого по</w:t>
      </w:r>
      <w:r w:rsidR="00021D4B">
        <w:rPr>
          <w:rFonts w:ascii="Times New Roman" w:hAnsi="Times New Roman" w:cs="Times New Roman"/>
          <w:sz w:val="24"/>
          <w:szCs w:val="24"/>
        </w:rPr>
        <w:t>дразделения. При домножении</w:t>
      </w:r>
      <w:r w:rsidR="00E9433B">
        <w:rPr>
          <w:rFonts w:ascii="Times New Roman" w:hAnsi="Times New Roman" w:cs="Times New Roman"/>
          <w:sz w:val="24"/>
          <w:szCs w:val="24"/>
        </w:rPr>
        <w:t xml:space="preserve"> на этот коэффициент</w:t>
      </w:r>
      <w:r w:rsidR="00021D4B">
        <w:rPr>
          <w:rFonts w:ascii="Times New Roman" w:hAnsi="Times New Roman" w:cs="Times New Roman"/>
          <w:sz w:val="24"/>
          <w:szCs w:val="24"/>
        </w:rPr>
        <w:t xml:space="preserve">, </w:t>
      </w:r>
      <w:r w:rsidRPr="00405341">
        <w:rPr>
          <w:rFonts w:ascii="Times New Roman" w:hAnsi="Times New Roman" w:cs="Times New Roman"/>
          <w:sz w:val="24"/>
          <w:szCs w:val="24"/>
        </w:rPr>
        <w:t>округляем трудоемкости неконтролируемых заказов,</w:t>
      </w:r>
      <w:r>
        <w:rPr>
          <w:rFonts w:ascii="Times New Roman" w:hAnsi="Times New Roman" w:cs="Times New Roman"/>
          <w:sz w:val="24"/>
          <w:szCs w:val="24"/>
        </w:rPr>
        <w:t xml:space="preserve"> при этом,</w:t>
      </w:r>
      <w:r w:rsidR="00021D4B">
        <w:rPr>
          <w:rFonts w:ascii="Times New Roman" w:hAnsi="Times New Roman" w:cs="Times New Roman"/>
          <w:sz w:val="24"/>
          <w:szCs w:val="24"/>
        </w:rPr>
        <w:t xml:space="preserve"> если после этих операций трудоемкость неконтролируемого заказа стала нулевой – устанавливаем ее в</w:t>
      </w:r>
      <w:r>
        <w:rPr>
          <w:rFonts w:ascii="Times New Roman" w:hAnsi="Times New Roman" w:cs="Times New Roman"/>
          <w:sz w:val="24"/>
          <w:szCs w:val="24"/>
        </w:rPr>
        <w:t xml:space="preserve"> единицу, по правилу, указанному в пункте </w:t>
      </w:r>
      <w:r w:rsidR="00021D4B">
        <w:rPr>
          <w:rFonts w:ascii="Times New Roman" w:hAnsi="Times New Roman" w:cs="Times New Roman"/>
          <w:sz w:val="24"/>
          <w:szCs w:val="24"/>
        </w:rPr>
        <w:t>2</w:t>
      </w:r>
      <w:r w:rsidRPr="00405341">
        <w:rPr>
          <w:rFonts w:ascii="Times New Roman" w:hAnsi="Times New Roman" w:cs="Times New Roman"/>
          <w:sz w:val="24"/>
          <w:szCs w:val="24"/>
        </w:rPr>
        <w:t>. После этого проверяем соответствие</w:t>
      </w:r>
      <w:r w:rsidR="00021D4B">
        <w:rPr>
          <w:rFonts w:ascii="Times New Roman" w:hAnsi="Times New Roman" w:cs="Times New Roman"/>
          <w:sz w:val="24"/>
          <w:szCs w:val="24"/>
        </w:rPr>
        <w:t xml:space="preserve"> факта</w:t>
      </w:r>
      <w:r w:rsidRPr="00405341">
        <w:rPr>
          <w:rFonts w:ascii="Times New Roman" w:hAnsi="Times New Roman" w:cs="Times New Roman"/>
          <w:sz w:val="24"/>
          <w:szCs w:val="24"/>
        </w:rPr>
        <w:t xml:space="preserve"> </w:t>
      </w:r>
      <w:r w:rsidR="00021D4B">
        <w:rPr>
          <w:rFonts w:ascii="Times New Roman" w:hAnsi="Times New Roman" w:cs="Times New Roman"/>
          <w:sz w:val="24"/>
          <w:szCs w:val="24"/>
        </w:rPr>
        <w:t>сумме плановых значений трудоемкостей</w:t>
      </w:r>
      <w:r w:rsidRPr="00405341">
        <w:rPr>
          <w:rFonts w:ascii="Times New Roman" w:hAnsi="Times New Roman" w:cs="Times New Roman"/>
          <w:sz w:val="24"/>
          <w:szCs w:val="24"/>
        </w:rPr>
        <w:t xml:space="preserve"> п</w:t>
      </w:r>
      <w:r w:rsidR="00021D4B">
        <w:rPr>
          <w:rFonts w:ascii="Times New Roman" w:hAnsi="Times New Roman" w:cs="Times New Roman"/>
          <w:sz w:val="24"/>
          <w:szCs w:val="24"/>
        </w:rPr>
        <w:t>одразделения</w:t>
      </w:r>
      <w:r w:rsidRPr="00405341">
        <w:rPr>
          <w:rFonts w:ascii="Times New Roman" w:hAnsi="Times New Roman" w:cs="Times New Roman"/>
          <w:sz w:val="24"/>
          <w:szCs w:val="24"/>
        </w:rPr>
        <w:t xml:space="preserve">. Если в результате округления появилось небольшое расхождение (перебор или недостача) добавляем к любому неконтролируемому заказу с ненулевой трудоемкостью недостачу или же вычитаем перебор </w:t>
      </w:r>
      <w:r w:rsidR="00021D4B">
        <w:rPr>
          <w:rFonts w:ascii="Times New Roman" w:hAnsi="Times New Roman" w:cs="Times New Roman"/>
          <w:sz w:val="24"/>
          <w:szCs w:val="24"/>
        </w:rPr>
        <w:t>таким образом</w:t>
      </w:r>
      <w:r w:rsidRPr="00405341">
        <w:rPr>
          <w:rFonts w:ascii="Times New Roman" w:hAnsi="Times New Roman" w:cs="Times New Roman"/>
          <w:sz w:val="24"/>
          <w:szCs w:val="24"/>
        </w:rPr>
        <w:t>, чтобы</w:t>
      </w:r>
      <w:r w:rsidR="00021D4B">
        <w:rPr>
          <w:rFonts w:ascii="Times New Roman" w:hAnsi="Times New Roman" w:cs="Times New Roman"/>
          <w:sz w:val="24"/>
          <w:szCs w:val="24"/>
        </w:rPr>
        <w:t xml:space="preserve"> ненулевые заказы не обнулились.</w:t>
      </w:r>
    </w:p>
    <w:p w:rsidR="00021D4B" w:rsidRPr="00405341" w:rsidRDefault="00021D4B" w:rsidP="0086043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Вуаля! Матрица приведена окончательно.</w:t>
      </w:r>
    </w:p>
    <w:p w:rsidR="00E71521" w:rsidRPr="00405341" w:rsidRDefault="00E71521" w:rsidP="008604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71521" w:rsidRPr="00405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A0B45"/>
    <w:multiLevelType w:val="hybridMultilevel"/>
    <w:tmpl w:val="ECA2A5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245C3"/>
    <w:multiLevelType w:val="hybridMultilevel"/>
    <w:tmpl w:val="0338D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34964"/>
    <w:multiLevelType w:val="hybridMultilevel"/>
    <w:tmpl w:val="CC84A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Ермишкина Лилия Фарходовна">
    <w15:presenceInfo w15:providerId="AD" w15:userId="S-1-5-21-967144580-1655266728-1177051063-40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73"/>
    <w:rsid w:val="00021D4B"/>
    <w:rsid w:val="0002272F"/>
    <w:rsid w:val="002577D9"/>
    <w:rsid w:val="00367421"/>
    <w:rsid w:val="00405341"/>
    <w:rsid w:val="00544F4A"/>
    <w:rsid w:val="00551CA5"/>
    <w:rsid w:val="005941B9"/>
    <w:rsid w:val="005B46EC"/>
    <w:rsid w:val="00626539"/>
    <w:rsid w:val="00704120"/>
    <w:rsid w:val="00783150"/>
    <w:rsid w:val="00814574"/>
    <w:rsid w:val="0086043C"/>
    <w:rsid w:val="008A4A3B"/>
    <w:rsid w:val="00944DD0"/>
    <w:rsid w:val="00BE1753"/>
    <w:rsid w:val="00C60673"/>
    <w:rsid w:val="00D464DF"/>
    <w:rsid w:val="00E71521"/>
    <w:rsid w:val="00E9433B"/>
    <w:rsid w:val="00F73B80"/>
    <w:rsid w:val="00FA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1D165-20C2-4F07-955C-34843F84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67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673"/>
    <w:pPr>
      <w:ind w:left="720"/>
      <w:contextualSpacing/>
    </w:pPr>
  </w:style>
  <w:style w:type="paragraph" w:styleId="a4">
    <w:name w:val="Revision"/>
    <w:hidden/>
    <w:uiPriority w:val="99"/>
    <w:semiHidden/>
    <w:rsid w:val="00814574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814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145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Демин</dc:creator>
  <cp:keywords/>
  <dc:description/>
  <cp:lastModifiedBy>Ермишкина Лилия Фарходовна</cp:lastModifiedBy>
  <cp:revision>7</cp:revision>
  <dcterms:created xsi:type="dcterms:W3CDTF">2014-01-27T19:06:00Z</dcterms:created>
  <dcterms:modified xsi:type="dcterms:W3CDTF">2014-01-28T13:29:00Z</dcterms:modified>
</cp:coreProperties>
</file>
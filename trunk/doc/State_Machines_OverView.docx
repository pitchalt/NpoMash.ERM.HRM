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34" w:rsidRDefault="00355E4C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 w:rsidRPr="00355E4C">
        <w:rPr>
          <w:rFonts w:ascii="Times New Roman" w:hAnsi="Times New Roman" w:cs="Times New Roman"/>
          <w:sz w:val="32"/>
          <w:szCs w:val="24"/>
        </w:rPr>
        <w:t>Справка по конечным автоматам объектов предметной области</w:t>
      </w:r>
    </w:p>
    <w:p w:rsidR="00355E4C" w:rsidRDefault="0082467A" w:rsidP="003B7A7B">
      <w:pPr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---------------------------------------------------------------------------------------</w:t>
      </w:r>
    </w:p>
    <w:p w:rsid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Жесткое состояние – если объект находится в таком состоянии, то он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 xml:space="preserve"> (</w:t>
      </w:r>
      <w:r w:rsidR="00775720">
        <w:rPr>
          <w:rFonts w:ascii="Times New Roman" w:hAnsi="Times New Roman" w:cs="Times New Roman"/>
          <w:sz w:val="28"/>
          <w:szCs w:val="28"/>
        </w:rPr>
        <w:t>далее</w:t>
      </w:r>
      <w:r w:rsidR="00930646">
        <w:rPr>
          <w:rFonts w:ascii="Times New Roman" w:hAnsi="Times New Roman" w:cs="Times New Roman"/>
          <w:sz w:val="28"/>
          <w:szCs w:val="28"/>
        </w:rPr>
        <w:t xml:space="preserve">, </w:t>
      </w:r>
      <w:r w:rsidR="0082467A">
        <w:rPr>
          <w:rFonts w:ascii="Times New Roman" w:hAnsi="Times New Roman" w:cs="Times New Roman"/>
          <w:sz w:val="28"/>
          <w:szCs w:val="28"/>
        </w:rPr>
        <w:t>когда объект в нем находится</w:t>
      </w:r>
      <w:r w:rsidR="00930646">
        <w:rPr>
          <w:rFonts w:ascii="Times New Roman" w:hAnsi="Times New Roman" w:cs="Times New Roman"/>
          <w:sz w:val="28"/>
          <w:szCs w:val="28"/>
        </w:rPr>
        <w:t>,</w:t>
      </w:r>
      <w:r w:rsidR="0082467A">
        <w:rPr>
          <w:rFonts w:ascii="Times New Roman" w:hAnsi="Times New Roman" w:cs="Times New Roman"/>
          <w:sz w:val="28"/>
          <w:szCs w:val="28"/>
        </w:rPr>
        <w:t xml:space="preserve"> его статус</w:t>
      </w:r>
      <w:r w:rsidR="00775720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82467A">
        <w:rPr>
          <w:rFonts w:ascii="Times New Roman" w:hAnsi="Times New Roman" w:cs="Times New Roman"/>
          <w:sz w:val="28"/>
          <w:szCs w:val="28"/>
        </w:rPr>
        <w:t xml:space="preserve"> </w:t>
      </w:r>
      <w:r w:rsidR="00775720">
        <w:rPr>
          <w:rFonts w:ascii="Times New Roman" w:hAnsi="Times New Roman" w:cs="Times New Roman"/>
          <w:sz w:val="28"/>
          <w:szCs w:val="28"/>
        </w:rPr>
        <w:t>помечен</w:t>
      </w:r>
      <w:r w:rsidR="0082467A">
        <w:rPr>
          <w:rFonts w:ascii="Times New Roman" w:hAnsi="Times New Roman" w:cs="Times New Roman"/>
          <w:sz w:val="28"/>
          <w:szCs w:val="28"/>
        </w:rPr>
        <w:t xml:space="preserve"> жирным курсивом</w:t>
      </w:r>
      <w:r w:rsidR="00775720">
        <w:rPr>
          <w:rFonts w:ascii="Times New Roman" w:hAnsi="Times New Roman" w:cs="Times New Roman"/>
          <w:sz w:val="28"/>
          <w:szCs w:val="28"/>
        </w:rPr>
        <w:t>, иначе обычным, что означает нахождение объекта в неустойчивом состоянии, когда он не сохранен в базе данных</w:t>
      </w:r>
      <w:r w:rsidR="0082467A">
        <w:rPr>
          <w:rFonts w:ascii="Times New Roman" w:hAnsi="Times New Roman" w:cs="Times New Roman"/>
          <w:sz w:val="28"/>
          <w:szCs w:val="28"/>
        </w:rPr>
        <w:t>). В случае отката, если объект нах</w:t>
      </w:r>
      <w:r w:rsidR="00775720">
        <w:rPr>
          <w:rFonts w:ascii="Times New Roman" w:hAnsi="Times New Roman" w:cs="Times New Roman"/>
          <w:sz w:val="28"/>
          <w:szCs w:val="28"/>
        </w:rPr>
        <w:t>одится в жестком</w:t>
      </w:r>
      <w:r w:rsidR="00930646">
        <w:rPr>
          <w:rFonts w:ascii="Times New Roman" w:hAnsi="Times New Roman" w:cs="Times New Roman"/>
          <w:sz w:val="28"/>
          <w:szCs w:val="28"/>
        </w:rPr>
        <w:t xml:space="preserve"> состоянии,</w:t>
      </w:r>
      <w:r w:rsidR="0082467A">
        <w:rPr>
          <w:rFonts w:ascii="Times New Roman" w:hAnsi="Times New Roman" w:cs="Times New Roman"/>
          <w:sz w:val="28"/>
          <w:szCs w:val="28"/>
        </w:rPr>
        <w:t xml:space="preserve"> он отправляется в архив.</w:t>
      </w:r>
    </w:p>
    <w:p w:rsidR="00775720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Термины «Состояние» и «Статус» считать одинаковыми по значению и смыслу</w:t>
      </w:r>
    </w:p>
    <w:p w:rsidR="003B7A7B" w:rsidRPr="003B7A7B" w:rsidRDefault="003B7A7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355E4C" w:rsidRPr="003B754B" w:rsidRDefault="00355E4C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754B">
        <w:rPr>
          <w:rFonts w:ascii="Times New Roman" w:hAnsi="Times New Roman" w:cs="Times New Roman"/>
          <w:sz w:val="28"/>
          <w:szCs w:val="28"/>
          <w:u w:val="single"/>
        </w:rPr>
        <w:t>Период:</w:t>
      </w:r>
    </w:p>
    <w:p w:rsidR="00355E4C" w:rsidRPr="00530340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D653FB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ins w:id="0" w:author="LILBUS" w:date="2014-01-15T09:49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del w:id="1" w:author="LILBUS" w:date="2014-01-15T09:49:00Z">
        <w:r w:rsidR="006B412C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  <w:r w:rsidR="00EB4CC9" w:rsidRPr="00EB4CC9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получает после </w:t>
      </w:r>
      <w:r w:rsidR="00C07604">
        <w:rPr>
          <w:rFonts w:ascii="Times New Roman" w:hAnsi="Times New Roman" w:cs="Times New Roman"/>
          <w:sz w:val="28"/>
          <w:szCs w:val="28"/>
        </w:rPr>
        <w:t>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получили статус </w:t>
      </w:r>
      <w:r w:rsidR="009579E3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9579E3" w:rsidRPr="0082467A">
        <w:rPr>
          <w:rFonts w:ascii="Times New Roman" w:hAnsi="Times New Roman" w:cs="Times New Roman"/>
          <w:b/>
          <w:i/>
          <w:sz w:val="28"/>
          <w:szCs w:val="28"/>
        </w:rPr>
        <w:t>ткрыты для редактирования</w:t>
      </w:r>
      <w:r w:rsidR="00530340">
        <w:rPr>
          <w:rFonts w:ascii="Times New Roman" w:hAnsi="Times New Roman" w:cs="Times New Roman"/>
          <w:i/>
          <w:sz w:val="28"/>
          <w:szCs w:val="28"/>
        </w:rPr>
        <w:t>.</w:t>
      </w:r>
    </w:p>
    <w:p w:rsidR="00355E4C" w:rsidRPr="00C07604" w:rsidRDefault="00355E4C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>Готов к созданию приведенных матриц</w:t>
      </w:r>
      <w:r w:rsidR="00C07604">
        <w:rPr>
          <w:rFonts w:ascii="Times New Roman" w:hAnsi="Times New Roman" w:cs="Times New Roman"/>
          <w:sz w:val="28"/>
          <w:szCs w:val="28"/>
        </w:rPr>
        <w:t xml:space="preserve"> – такой статус объект получает после того как объект </w:t>
      </w:r>
      <w:r w:rsidR="00C07604" w:rsidRPr="00530340">
        <w:rPr>
          <w:rFonts w:ascii="Times New Roman" w:hAnsi="Times New Roman" w:cs="Times New Roman"/>
          <w:sz w:val="28"/>
          <w:szCs w:val="28"/>
          <w:u w:val="single"/>
        </w:rPr>
        <w:t>плановая матрица</w:t>
      </w:r>
      <w:r w:rsidR="00C07604">
        <w:rPr>
          <w:rFonts w:ascii="Times New Roman" w:hAnsi="Times New Roman" w:cs="Times New Roman"/>
          <w:sz w:val="28"/>
          <w:szCs w:val="28"/>
        </w:rPr>
        <w:t xml:space="preserve"> перешла в состояние </w:t>
      </w:r>
      <w:r w:rsidR="00C07604" w:rsidRPr="00530340">
        <w:rPr>
          <w:rFonts w:ascii="Times New Roman" w:hAnsi="Times New Roman" w:cs="Times New Roman"/>
          <w:b/>
          <w:i/>
          <w:sz w:val="28"/>
          <w:szCs w:val="28"/>
        </w:rPr>
        <w:t xml:space="preserve">плановая матрицы </w:t>
      </w:r>
      <w:del w:id="2" w:author="LILBUS" w:date="2014-01-15T09:50:00Z">
        <w:r w:rsidR="00C07604" w:rsidRPr="00530340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3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9579E3">
        <w:rPr>
          <w:rFonts w:ascii="Times New Roman" w:hAnsi="Times New Roman" w:cs="Times New Roman"/>
          <w:i/>
          <w:sz w:val="28"/>
          <w:szCs w:val="28"/>
        </w:rPr>
        <w:t>,</w:t>
      </w:r>
      <w:r w:rsidR="009579E3">
        <w:rPr>
          <w:rFonts w:ascii="Times New Roman" w:hAnsi="Times New Roman" w:cs="Times New Roman"/>
          <w:sz w:val="28"/>
          <w:szCs w:val="28"/>
        </w:rPr>
        <w:t xml:space="preserve"> </w:t>
      </w:r>
      <w:r w:rsidR="009579E3" w:rsidRPr="009579E3">
        <w:rPr>
          <w:rFonts w:ascii="Times New Roman" w:hAnsi="Times New Roman" w:cs="Times New Roman"/>
          <w:sz w:val="28"/>
          <w:szCs w:val="28"/>
          <w:u w:val="single"/>
        </w:rPr>
        <w:t>табель</w:t>
      </w:r>
      <w:r w:rsidR="009579E3">
        <w:rPr>
          <w:rFonts w:ascii="Times New Roman" w:hAnsi="Times New Roman" w:cs="Times New Roman"/>
          <w:sz w:val="28"/>
          <w:szCs w:val="28"/>
        </w:rPr>
        <w:t xml:space="preserve"> перешел в состояние </w:t>
      </w:r>
      <w:r w:rsidR="009579E3" w:rsidRPr="009579E3">
        <w:rPr>
          <w:rFonts w:ascii="Times New Roman" w:hAnsi="Times New Roman" w:cs="Times New Roman"/>
          <w:b/>
          <w:i/>
          <w:sz w:val="28"/>
          <w:szCs w:val="28"/>
        </w:rPr>
        <w:t xml:space="preserve">табель </w:t>
      </w:r>
      <w:del w:id="4" w:author="LILBUS" w:date="2014-01-15T09:50:00Z">
        <w:r w:rsidR="009579E3" w:rsidRPr="009579E3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</w:delText>
        </w:r>
      </w:del>
      <w:ins w:id="5" w:author="LILBUS" w:date="2014-01-15T09:50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15BF4">
        <w:rPr>
          <w:rFonts w:ascii="Times New Roman" w:hAnsi="Times New Roman" w:cs="Times New Roman"/>
          <w:sz w:val="28"/>
          <w:szCs w:val="28"/>
        </w:rPr>
        <w:t xml:space="preserve">и </w:t>
      </w:r>
      <w:r w:rsidR="00C15BF4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C15BF4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15BF4">
        <w:rPr>
          <w:rFonts w:ascii="Times New Roman" w:hAnsi="Times New Roman" w:cs="Times New Roman"/>
          <w:b/>
          <w:i/>
          <w:sz w:val="28"/>
          <w:szCs w:val="28"/>
        </w:rPr>
        <w:t>утвержден список контролируемых заказов</w:t>
      </w:r>
      <w:r w:rsidR="00C15BF4" w:rsidRPr="006B412C">
        <w:rPr>
          <w:rFonts w:ascii="Times New Roman" w:hAnsi="Times New Roman" w:cs="Times New Roman"/>
          <w:sz w:val="28"/>
          <w:szCs w:val="28"/>
          <w:rPrChange w:id="6" w:author="LILBUS" w:date="2014-01-15T09:57:00Z">
            <w:rPr>
              <w:rFonts w:ascii="Times New Roman" w:hAnsi="Times New Roman" w:cs="Times New Roman"/>
              <w:b/>
              <w:i/>
              <w:sz w:val="28"/>
              <w:szCs w:val="28"/>
            </w:rPr>
          </w:rPrChange>
        </w:rPr>
        <w:t>.</w:t>
      </w:r>
      <w:ins w:id="7" w:author="LILBUS" w:date="2014-01-15T09:51:00Z">
        <w:r w:rsidR="006B412C" w:rsidRPr="006B412C">
          <w:rPr>
            <w:rFonts w:ascii="Times New Roman" w:hAnsi="Times New Roman" w:cs="Times New Roman"/>
            <w:sz w:val="28"/>
            <w:szCs w:val="28"/>
            <w:rPrChange w:id="8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 xml:space="preserve"> Это требование для параметров расчета является минимальным, они также могут </w:t>
        </w:r>
        <w:proofErr w:type="gramStart"/>
        <w:r w:rsidR="006B412C" w:rsidRPr="006B412C">
          <w:rPr>
            <w:rFonts w:ascii="Times New Roman" w:hAnsi="Times New Roman" w:cs="Times New Roman"/>
            <w:sz w:val="28"/>
            <w:szCs w:val="28"/>
            <w:rPrChange w:id="9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>находится</w:t>
        </w:r>
        <w:proofErr w:type="gramEnd"/>
        <w:r w:rsidR="006B412C" w:rsidRPr="006B412C">
          <w:rPr>
            <w:rFonts w:ascii="Times New Roman" w:hAnsi="Times New Roman" w:cs="Times New Roman"/>
            <w:sz w:val="28"/>
            <w:szCs w:val="28"/>
            <w:rPrChange w:id="10" w:author="LILBUS" w:date="2014-01-15T09:57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 xml:space="preserve"> в состоянии Утверждены параметры расчета. </w:t>
        </w:r>
      </w:ins>
      <w:r w:rsidR="009579E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7604">
        <w:rPr>
          <w:rFonts w:ascii="Times New Roman" w:hAnsi="Times New Roman" w:cs="Times New Roman"/>
          <w:b/>
          <w:sz w:val="28"/>
          <w:szCs w:val="28"/>
        </w:rPr>
        <w:t>Откат</w:t>
      </w:r>
      <w:r w:rsidR="00C07604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="00C07604" w:rsidRPr="00721657">
        <w:rPr>
          <w:rFonts w:ascii="Times New Roman" w:hAnsi="Times New Roman" w:cs="Times New Roman"/>
          <w:b/>
          <w:i/>
          <w:sz w:val="28"/>
          <w:szCs w:val="28"/>
        </w:rPr>
        <w:t>открыт</w:t>
      </w:r>
      <w:del w:id="11" w:author="LILBUS" w:date="2014-01-15T09:53:00Z">
        <w:r w:rsidR="00C07604" w:rsidRPr="00721657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C07604">
        <w:rPr>
          <w:rFonts w:ascii="Times New Roman" w:hAnsi="Times New Roman" w:cs="Times New Roman"/>
          <w:sz w:val="28"/>
          <w:szCs w:val="28"/>
        </w:rPr>
        <w:t>, если</w:t>
      </w:r>
      <w:r w:rsidR="005D338E">
        <w:rPr>
          <w:rFonts w:ascii="Times New Roman" w:hAnsi="Times New Roman" w:cs="Times New Roman"/>
          <w:sz w:val="28"/>
          <w:szCs w:val="28"/>
        </w:rPr>
        <w:t xml:space="preserve"> необходима корректировка </w:t>
      </w:r>
      <w:del w:id="12" w:author="LILBUS" w:date="2014-01-15T09:53:00Z">
        <w:r w:rsidR="005D338E" w:rsidDel="006B412C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КБ-ОЗМ</w:delText>
        </w:r>
      </w:del>
      <w:ins w:id="13" w:author="LILBUS" w:date="2014-01-15T09:53:00Z">
        <w:r w:rsidR="006B412C">
          <w:rPr>
            <w:rFonts w:ascii="Times New Roman" w:hAnsi="Times New Roman" w:cs="Times New Roman"/>
            <w:sz w:val="28"/>
            <w:szCs w:val="28"/>
          </w:rPr>
          <w:t xml:space="preserve">плановых матриц или списка </w:t>
        </w:r>
      </w:ins>
      <w:ins w:id="14" w:author="LILBUS" w:date="2014-01-15T09:54:00Z">
        <w:r w:rsidR="006B412C">
          <w:rPr>
            <w:rFonts w:ascii="Times New Roman" w:hAnsi="Times New Roman" w:cs="Times New Roman"/>
            <w:sz w:val="28"/>
            <w:szCs w:val="28"/>
          </w:rPr>
          <w:t>контролируемых заказов</w:t>
        </w:r>
      </w:ins>
      <w:r w:rsidR="003B754B">
        <w:rPr>
          <w:rFonts w:ascii="Times New Roman" w:hAnsi="Times New Roman" w:cs="Times New Roman"/>
          <w:sz w:val="28"/>
          <w:szCs w:val="28"/>
        </w:rPr>
        <w:t>.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7604" w:rsidRPr="00530340" w:rsidRDefault="00C07604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3) </w:t>
      </w:r>
      <w:r w:rsidRPr="00530340">
        <w:rPr>
          <w:rFonts w:ascii="Times New Roman" w:hAnsi="Times New Roman" w:cs="Times New Roman"/>
          <w:b/>
          <w:i/>
          <w:sz w:val="28"/>
          <w:szCs w:val="28"/>
        </w:rPr>
        <w:t>Готов к выгрузке приведенных матриц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такой статус объект получает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>перешли в состояние</w:t>
      </w:r>
      <w:r w:rsidR="005D338E">
        <w:rPr>
          <w:rFonts w:ascii="Times New Roman" w:hAnsi="Times New Roman" w:cs="Times New Roman"/>
          <w:sz w:val="28"/>
          <w:szCs w:val="28"/>
        </w:rPr>
        <w:t xml:space="preserve"> </w:t>
      </w:r>
      <w:r w:rsidR="006D5BA3" w:rsidRPr="00530340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="005D338E" w:rsidRPr="00530340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 предварительно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C07604" w:rsidRDefault="00C07604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530340" w:rsidRPr="00CE6F56">
        <w:rPr>
          <w:rFonts w:ascii="Times New Roman" w:hAnsi="Times New Roman" w:cs="Times New Roman"/>
          <w:b/>
          <w:i/>
          <w:sz w:val="28"/>
          <w:szCs w:val="28"/>
        </w:rPr>
        <w:t>Приведенные матрицы выгружены</w:t>
      </w:r>
      <w:r w:rsidR="00530340">
        <w:rPr>
          <w:rFonts w:ascii="Times New Roman" w:hAnsi="Times New Roman" w:cs="Times New Roman"/>
          <w:sz w:val="28"/>
          <w:szCs w:val="28"/>
        </w:rPr>
        <w:t xml:space="preserve"> </w:t>
      </w:r>
      <w:r w:rsidR="00530340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30340">
        <w:rPr>
          <w:rFonts w:ascii="Times New Roman" w:hAnsi="Times New Roman" w:cs="Times New Roman"/>
          <w:sz w:val="28"/>
          <w:szCs w:val="28"/>
        </w:rPr>
        <w:t>такой статус объект</w:t>
      </w:r>
      <w:r w:rsidR="00CE6F56">
        <w:rPr>
          <w:rFonts w:ascii="Times New Roman" w:hAnsi="Times New Roman" w:cs="Times New Roman"/>
          <w:sz w:val="28"/>
          <w:szCs w:val="28"/>
        </w:rPr>
        <w:t xml:space="preserve"> получает после того как</w:t>
      </w:r>
      <w:r w:rsidR="006E5C3C">
        <w:rPr>
          <w:rFonts w:ascii="Times New Roman" w:hAnsi="Times New Roman" w:cs="Times New Roman"/>
          <w:sz w:val="28"/>
          <w:szCs w:val="28"/>
        </w:rPr>
        <w:t xml:space="preserve"> обе</w:t>
      </w:r>
      <w:r w:rsidR="00CE6F56">
        <w:rPr>
          <w:rFonts w:ascii="Times New Roman" w:hAnsi="Times New Roman" w:cs="Times New Roman"/>
          <w:sz w:val="28"/>
          <w:szCs w:val="28"/>
        </w:rPr>
        <w:t xml:space="preserve"> </w:t>
      </w:r>
      <w:r w:rsidR="00CE6F56"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 w:rsidR="00CE6F56"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 w:rsidR="00CE6F56">
        <w:rPr>
          <w:rFonts w:ascii="Times New Roman" w:hAnsi="Times New Roman" w:cs="Times New Roman"/>
          <w:b/>
          <w:i/>
          <w:sz w:val="28"/>
          <w:szCs w:val="28"/>
        </w:rPr>
        <w:t>приведенная матрица экспортирована.</w:t>
      </w:r>
    </w:p>
    <w:p w:rsidR="00CE6F56" w:rsidRPr="00721657" w:rsidRDefault="00CE6F5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первичная проводка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del w:id="15" w:author="LILBUS" w:date="2014-01-15T09:58:00Z">
        <w:r w:rsidRPr="00721657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16" w:author="LILBUS" w:date="2014-01-15T09:58:00Z">
        <w:r w:rsidR="006B412C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21657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721657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721657" w:rsidRPr="00D653FB">
        <w:rPr>
          <w:rFonts w:ascii="Times New Roman" w:hAnsi="Times New Roman" w:cs="Times New Roman"/>
          <w:b/>
          <w:i/>
          <w:sz w:val="28"/>
          <w:szCs w:val="28"/>
        </w:rPr>
        <w:t>ткрыт</w:t>
      </w:r>
      <w:del w:id="17" w:author="LILBUS" w:date="2014-01-15T09:58:00Z">
        <w:r w:rsidR="00721657" w:rsidRPr="00D653FB" w:rsidDel="006B412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для редактирования</w:delText>
        </w:r>
      </w:del>
      <w:r w:rsidR="0072165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="00721657"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18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плановым матрицам </w:t>
        </w:r>
      </w:ins>
      <w:ins w:id="19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 xml:space="preserve">(первичная проводка) </w:t>
        </w:r>
      </w:ins>
      <w:ins w:id="20" w:author="LILBUS" w:date="2014-01-15T09:58:00Z">
        <w:r w:rsidR="00903C4E">
          <w:rPr>
            <w:rFonts w:ascii="Times New Roman" w:hAnsi="Times New Roman" w:cs="Times New Roman"/>
            <w:sz w:val="28"/>
            <w:szCs w:val="28"/>
          </w:rPr>
          <w:t>не</w:t>
        </w:r>
      </w:ins>
      <w:del w:id="21" w:author="LILBUS" w:date="2014-01-15T09:59:00Z">
        <w:r w:rsidR="00721657" w:rsidDel="00903C4E">
          <w:rPr>
            <w:rFonts w:ascii="Times New Roman" w:hAnsi="Times New Roman" w:cs="Times New Roman"/>
            <w:sz w:val="28"/>
            <w:szCs w:val="28"/>
          </w:rPr>
          <w:delText>с первичной проводкой не совпадают</w:delText>
        </w:r>
      </w:del>
      <w:ins w:id="22" w:author="LILBUS" w:date="2014-01-15T09:59:00Z">
        <w:r w:rsidR="00903C4E">
          <w:rPr>
            <w:rFonts w:ascii="Times New Roman" w:hAnsi="Times New Roman" w:cs="Times New Roman"/>
            <w:sz w:val="28"/>
            <w:szCs w:val="28"/>
          </w:rPr>
          <w:t xml:space="preserve"> совпадают с</w:t>
        </w:r>
      </w:ins>
      <w:ins w:id="23" w:author="LILBUS" w:date="2014-01-15T10:00:00Z">
        <w:r w:rsidR="00903C4E">
          <w:rPr>
            <w:rFonts w:ascii="Times New Roman" w:hAnsi="Times New Roman" w:cs="Times New Roman"/>
            <w:sz w:val="28"/>
            <w:szCs w:val="28"/>
          </w:rPr>
          <w:t>о значениями плановых матриц</w:t>
        </w:r>
      </w:ins>
      <w:r w:rsidR="00721657">
        <w:rPr>
          <w:rFonts w:ascii="Times New Roman" w:hAnsi="Times New Roman" w:cs="Times New Roman"/>
          <w:sz w:val="28"/>
          <w:szCs w:val="28"/>
        </w:rPr>
        <w:t>.</w:t>
      </w:r>
    </w:p>
    <w:p w:rsidR="00CE6F56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Готов к созданию матрицы резерва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</w:t>
      </w:r>
      <w:r w:rsidR="00C15BF4">
        <w:rPr>
          <w:rFonts w:ascii="Times New Roman" w:hAnsi="Times New Roman" w:cs="Times New Roman"/>
          <w:sz w:val="28"/>
          <w:szCs w:val="28"/>
        </w:rPr>
        <w:t xml:space="preserve"> 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  <w:r>
        <w:rPr>
          <w:rFonts w:ascii="Times New Roman" w:hAnsi="Times New Roman" w:cs="Times New Roman"/>
          <w:sz w:val="28"/>
          <w:szCs w:val="28"/>
        </w:rPr>
        <w:t xml:space="preserve"> перешли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риведенная матрица утверждена</w:t>
      </w:r>
      <w:ins w:id="24" w:author="LILBUS" w:date="2014-01-15T10:01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, а параметры расчета в состояние утверждены параметры расчета</w:t>
        </w:r>
      </w:ins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 Готов к выгрузке матрицы резерва </w:t>
      </w:r>
      <w:r>
        <w:rPr>
          <w:rFonts w:ascii="Times New Roman" w:hAnsi="Times New Roman" w:cs="Times New Roman"/>
          <w:sz w:val="28"/>
          <w:szCs w:val="28"/>
        </w:rPr>
        <w:t xml:space="preserve">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состояние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утверждена предварительно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3B754B" w:rsidRDefault="00CE6F56" w:rsidP="003B7A7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Матрица резерва выгружена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</w:t>
      </w:r>
      <w:r w:rsidR="006E5C3C">
        <w:rPr>
          <w:rFonts w:ascii="Times New Roman" w:hAnsi="Times New Roman" w:cs="Times New Roman"/>
          <w:b/>
          <w:i/>
          <w:sz w:val="28"/>
          <w:szCs w:val="28"/>
        </w:rPr>
        <w:t xml:space="preserve"> резерва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экспортирована</w:t>
      </w:r>
      <w:r w:rsidR="007216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Импортирована проводка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объект получит после того как </w:t>
      </w:r>
      <w:r w:rsidRPr="00CE6F56">
        <w:rPr>
          <w:rFonts w:ascii="Times New Roman" w:hAnsi="Times New Roman" w:cs="Times New Roman"/>
          <w:sz w:val="28"/>
          <w:szCs w:val="28"/>
          <w:u w:val="single"/>
        </w:rPr>
        <w:t>проводка</w:t>
      </w:r>
      <w:r>
        <w:rPr>
          <w:rFonts w:ascii="Times New Roman" w:hAnsi="Times New Roman" w:cs="Times New Roman"/>
          <w:sz w:val="28"/>
          <w:szCs w:val="28"/>
        </w:rPr>
        <w:t xml:space="preserve"> перейдет в статус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 xml:space="preserve">проводка </w:t>
      </w:r>
      <w:del w:id="25" w:author="LILBUS" w:date="2014-01-15T10:03:00Z">
        <w:r w:rsidRPr="00721657" w:rsidDel="00903C4E">
          <w:rPr>
            <w:rFonts w:ascii="Times New Roman" w:hAnsi="Times New Roman" w:cs="Times New Roman"/>
            <w:b/>
            <w:i/>
            <w:sz w:val="28"/>
            <w:szCs w:val="28"/>
          </w:rPr>
          <w:delText>загружена</w:delText>
        </w:r>
      </w:del>
      <w:ins w:id="26" w:author="LILBUS" w:date="2014-01-15T10:03:00Z"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>утверждена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del w:id="27" w:author="LILBUS" w:date="2014-01-15T10:09:00Z"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г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отов к </w:delText>
        </w:r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созданию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матрицы резерва</w:delText>
        </w:r>
      </w:del>
      <w:ins w:id="28" w:author="LILBUS" w:date="2014-01-15T10:09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Импортирована первичная проводка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результаты </w:t>
      </w:r>
      <w:ins w:id="29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распределения по </w:t>
        </w:r>
      </w:ins>
      <w:r>
        <w:rPr>
          <w:rFonts w:ascii="Times New Roman" w:hAnsi="Times New Roman" w:cs="Times New Roman"/>
          <w:sz w:val="28"/>
          <w:szCs w:val="28"/>
        </w:rPr>
        <w:t>матриц</w:t>
      </w:r>
      <w:ins w:id="30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ам </w:t>
        </w:r>
      </w:ins>
      <w:del w:id="31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ы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резерва </w:t>
      </w:r>
      <w:del w:id="32" w:author="LILBUS" w:date="2014-01-15T10:04:00Z">
        <w:r w:rsidDel="00903C4E">
          <w:rPr>
            <w:rFonts w:ascii="Times New Roman" w:hAnsi="Times New Roman" w:cs="Times New Roman"/>
            <w:sz w:val="28"/>
            <w:szCs w:val="28"/>
          </w:rPr>
          <w:delText xml:space="preserve">и проводки </w:delText>
        </w:r>
      </w:del>
      <w:r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коррелируются</w:t>
      </w:r>
      <w:proofErr w:type="spellEnd"/>
      <w:ins w:id="33" w:author="LILBUS" w:date="2014-01-15T10:04:00Z">
        <w:r w:rsidR="00903C4E">
          <w:rPr>
            <w:rFonts w:ascii="Times New Roman" w:hAnsi="Times New Roman" w:cs="Times New Roman"/>
            <w:sz w:val="28"/>
            <w:szCs w:val="28"/>
          </w:rPr>
          <w:t xml:space="preserve"> с плановыми значениями</w:t>
        </w:r>
      </w:ins>
      <w:r>
        <w:rPr>
          <w:rFonts w:ascii="Times New Roman" w:hAnsi="Times New Roman" w:cs="Times New Roman"/>
          <w:sz w:val="28"/>
          <w:szCs w:val="28"/>
        </w:rPr>
        <w:t>.</w:t>
      </w:r>
      <w:ins w:id="34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Параметры расчета в данном случае </w:t>
        </w:r>
        <w:proofErr w:type="gramStart"/>
        <w:r w:rsidR="0084347C">
          <w:rPr>
            <w:rFonts w:ascii="Times New Roman" w:hAnsi="Times New Roman" w:cs="Times New Roman"/>
            <w:sz w:val="28"/>
            <w:szCs w:val="28"/>
          </w:rPr>
          <w:t>возвращаются в состояние</w:t>
        </w:r>
      </w:ins>
      <w:ins w:id="35" w:author="LILBUS" w:date="2014-01-15T10:12:00Z">
        <w:r w:rsidR="0084347C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утвержден</w:t>
        </w:r>
        <w:proofErr w:type="gramEnd"/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 xml:space="preserve"> список контролируемых заказов</w:t>
        </w:r>
      </w:ins>
      <w:ins w:id="36" w:author="LILBUS" w:date="2014-01-15T10:13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84347C">
          <w:rPr>
            <w:rFonts w:ascii="Times New Roman" w:hAnsi="Times New Roman" w:cs="Times New Roman"/>
            <w:sz w:val="28"/>
            <w:szCs w:val="28"/>
          </w:rPr>
          <w:t xml:space="preserve">приведенная матрица остается в состоянии </w:t>
        </w:r>
        <w:r w:rsidR="0084347C" w:rsidRPr="0084347C">
          <w:rPr>
            <w:rFonts w:ascii="Times New Roman" w:hAnsi="Times New Roman" w:cs="Times New Roman"/>
            <w:b/>
            <w:i/>
            <w:sz w:val="28"/>
            <w:szCs w:val="28"/>
            <w:rPrChange w:id="37" w:author="LILBUS" w:date="2014-01-15T10:14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утверждена</w:t>
        </w:r>
      </w:ins>
      <w:ins w:id="38" w:author="LILBUS" w:date="2014-01-15T10:12:00Z">
        <w:r w:rsidR="0084347C">
          <w:rPr>
            <w:rFonts w:ascii="Times New Roman" w:hAnsi="Times New Roman" w:cs="Times New Roman"/>
            <w:b/>
            <w:i/>
            <w:sz w:val="28"/>
            <w:szCs w:val="28"/>
          </w:rPr>
          <w:t>.</w:t>
        </w:r>
      </w:ins>
      <w:ins w:id="39" w:author="LILBUS" w:date="2014-01-15T10:11:00Z">
        <w:r w:rsidR="0084347C">
          <w:rPr>
            <w:rFonts w:ascii="Times New Roman" w:hAnsi="Times New Roman" w:cs="Times New Roman"/>
            <w:sz w:val="28"/>
            <w:szCs w:val="28"/>
          </w:rPr>
          <w:t xml:space="preserve">  </w:t>
        </w:r>
      </w:ins>
      <w:ins w:id="40" w:author="LILBUS" w:date="2014-01-15T10:06:00Z">
        <w:r w:rsidR="00903C4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03C4E">
          <w:rPr>
            <w:rFonts w:ascii="Times New Roman" w:hAnsi="Times New Roman" w:cs="Times New Roman"/>
            <w:b/>
            <w:sz w:val="28"/>
            <w:szCs w:val="28"/>
          </w:rPr>
          <w:t xml:space="preserve">Откат </w:t>
        </w:r>
        <w:r w:rsidR="00903C4E">
          <w:rPr>
            <w:rFonts w:ascii="Times New Roman" w:hAnsi="Times New Roman" w:cs="Times New Roman"/>
            <w:sz w:val="28"/>
            <w:szCs w:val="28"/>
          </w:rPr>
          <w:t>в состояние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903C4E" w:rsidRPr="00D653FB">
          <w:rPr>
            <w:rFonts w:ascii="Times New Roman" w:hAnsi="Times New Roman" w:cs="Times New Roman"/>
            <w:b/>
            <w:i/>
            <w:sz w:val="28"/>
            <w:szCs w:val="28"/>
          </w:rPr>
          <w:t>Открыт</w:t>
        </w:r>
        <w:r w:rsidR="00903C4E">
          <w:rPr>
            <w:rFonts w:ascii="Times New Roman" w:hAnsi="Times New Roman" w:cs="Times New Roman"/>
            <w:b/>
            <w:i/>
            <w:sz w:val="28"/>
            <w:szCs w:val="28"/>
          </w:rPr>
          <w:t xml:space="preserve">, </w:t>
        </w:r>
        <w:r w:rsidR="00903C4E" w:rsidRPr="00903C4E">
          <w:rPr>
            <w:rFonts w:ascii="Times New Roman" w:hAnsi="Times New Roman" w:cs="Times New Roman"/>
            <w:sz w:val="28"/>
            <w:szCs w:val="28"/>
            <w:rPrChange w:id="41" w:author="LILBUS" w:date="2014-01-15T10:06:00Z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rPrChange>
          </w:rPr>
          <w:t>если</w:t>
        </w:r>
        <w:r w:rsidR="00903C4E">
          <w:rPr>
            <w:rFonts w:ascii="Times New Roman" w:hAnsi="Times New Roman" w:cs="Times New Roman"/>
            <w:sz w:val="28"/>
            <w:szCs w:val="28"/>
          </w:rPr>
          <w:t xml:space="preserve"> не устраивают результаты распределения по трудоемкости.</w:t>
        </w:r>
      </w:ins>
    </w:p>
    <w:p w:rsidR="00721657" w:rsidRPr="00721657" w:rsidRDefault="00721657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>
        <w:rPr>
          <w:rFonts w:ascii="Times New Roman" w:hAnsi="Times New Roman" w:cs="Times New Roman"/>
          <w:sz w:val="28"/>
          <w:szCs w:val="28"/>
        </w:rPr>
        <w:t xml:space="preserve"> – такой статус период получит после того как </w:t>
      </w:r>
      <w:del w:id="42" w:author="LILBUS" w:date="2014-01-15T10:15:00Z">
        <w:r w:rsidDel="0084347C">
          <w:rPr>
            <w:rFonts w:ascii="Times New Roman" w:hAnsi="Times New Roman" w:cs="Times New Roman"/>
            <w:sz w:val="28"/>
            <w:szCs w:val="28"/>
            <w:u w:val="single"/>
          </w:rPr>
          <w:delText>матрица резерва</w:delText>
        </w:r>
        <w:r w:rsidDel="0084347C">
          <w:rPr>
            <w:rFonts w:ascii="Times New Roman" w:hAnsi="Times New Roman" w:cs="Times New Roman"/>
            <w:sz w:val="28"/>
            <w:szCs w:val="28"/>
          </w:rPr>
          <w:delText xml:space="preserve"> перейдет в статус</w:delText>
        </w:r>
        <w:r w:rsidRPr="00721657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  <w:r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матрица резерва</w:delText>
        </w:r>
        <w:r w:rsidRPr="00FC3ECE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 xml:space="preserve"> </w:delText>
        </w:r>
        <w:r w:rsidRPr="00596B2F" w:rsidDel="0084347C">
          <w:rPr>
            <w:rFonts w:ascii="Times New Roman" w:hAnsi="Times New Roman" w:cs="Times New Roman"/>
            <w:b/>
            <w:i/>
            <w:sz w:val="28"/>
            <w:szCs w:val="28"/>
          </w:rPr>
          <w:delText>утверждена</w:delText>
        </w:r>
      </w:del>
      <w:ins w:id="43" w:author="LILBUS" w:date="2014-01-15T10:15:00Z">
        <w:r w:rsidR="0084347C">
          <w:rPr>
            <w:rFonts w:ascii="Times New Roman" w:hAnsi="Times New Roman" w:cs="Times New Roman"/>
            <w:sz w:val="28"/>
            <w:szCs w:val="28"/>
            <w:u w:val="single"/>
          </w:rPr>
          <w:t>пользователь закроет период</w:t>
        </w:r>
      </w:ins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E6F56" w:rsidRPr="00CE6F56" w:rsidRDefault="00CE6F5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54B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</w:p>
    <w:p w:rsidR="003B754B" w:rsidRPr="003B754B" w:rsidRDefault="003B754B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Pr="003B754B">
        <w:rPr>
          <w:rFonts w:ascii="Times New Roman" w:hAnsi="Times New Roman" w:cs="Times New Roman"/>
          <w:i/>
          <w:sz w:val="28"/>
          <w:szCs w:val="28"/>
        </w:rPr>
        <w:t>Параметры расчета созданы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721657">
        <w:rPr>
          <w:rFonts w:ascii="Times New Roman" w:hAnsi="Times New Roman" w:cs="Times New Roman"/>
          <w:sz w:val="28"/>
          <w:szCs w:val="28"/>
        </w:rPr>
        <w:t xml:space="preserve">, когда предыдущий </w:t>
      </w:r>
      <w:r w:rsidR="00721657">
        <w:rPr>
          <w:rFonts w:ascii="Times New Roman" w:hAnsi="Times New Roman" w:cs="Times New Roman"/>
          <w:sz w:val="28"/>
          <w:szCs w:val="28"/>
          <w:u w:val="single"/>
        </w:rPr>
        <w:t>период</w:t>
      </w:r>
      <w:r w:rsidR="00721657">
        <w:rPr>
          <w:rFonts w:ascii="Times New Roman" w:hAnsi="Times New Roman" w:cs="Times New Roman"/>
          <w:sz w:val="28"/>
          <w:szCs w:val="28"/>
        </w:rPr>
        <w:t xml:space="preserve"> </w:t>
      </w:r>
      <w:r w:rsidR="00721657" w:rsidRPr="00721657">
        <w:rPr>
          <w:rFonts w:ascii="Times New Roman" w:hAnsi="Times New Roman" w:cs="Times New Roman"/>
          <w:b/>
          <w:i/>
          <w:sz w:val="28"/>
          <w:szCs w:val="28"/>
        </w:rPr>
        <w:t>закрыт</w:t>
      </w:r>
      <w:r w:rsidR="00530340">
        <w:rPr>
          <w:rFonts w:ascii="Times New Roman" w:hAnsi="Times New Roman" w:cs="Times New Roman"/>
          <w:sz w:val="28"/>
          <w:szCs w:val="28"/>
        </w:rPr>
        <w:t>.</w:t>
      </w:r>
      <w:bookmarkStart w:id="44" w:name="_GoBack"/>
      <w:bookmarkEnd w:id="44"/>
    </w:p>
    <w:p w:rsidR="003B754B" w:rsidRPr="00D55CC8" w:rsidRDefault="003B754B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B7A7B" w:rsidRP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3B7A7B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3B7A7B">
        <w:rPr>
          <w:rFonts w:ascii="Times New Roman" w:hAnsi="Times New Roman" w:cs="Times New Roman"/>
          <w:sz w:val="28"/>
          <w:szCs w:val="28"/>
        </w:rPr>
        <w:t xml:space="preserve">такой статус объект получит </w:t>
      </w:r>
      <w:ins w:id="45" w:author="LILBUS" w:date="2014-01-15T10:30:00Z">
        <w:r w:rsidR="008E4D2A">
          <w:rPr>
            <w:rFonts w:ascii="Times New Roman" w:hAnsi="Times New Roman" w:cs="Times New Roman"/>
            <w:sz w:val="28"/>
            <w:szCs w:val="28"/>
          </w:rPr>
          <w:t xml:space="preserve">при создании и сохранит до тех </w:t>
        </w:r>
        <w:proofErr w:type="gramStart"/>
        <w:r w:rsidR="008E4D2A">
          <w:rPr>
            <w:rFonts w:ascii="Times New Roman" w:hAnsi="Times New Roman" w:cs="Times New Roman"/>
            <w:sz w:val="28"/>
            <w:szCs w:val="28"/>
          </w:rPr>
          <w:t>пор</w:t>
        </w:r>
        <w:proofErr w:type="gramEnd"/>
        <w:r w:rsidR="008E4D2A">
          <w:rPr>
            <w:rFonts w:ascii="Times New Roman" w:hAnsi="Times New Roman" w:cs="Times New Roman"/>
            <w:sz w:val="28"/>
            <w:szCs w:val="28"/>
          </w:rPr>
          <w:t xml:space="preserve"> пока не будет утвержден список контролируемых заказов, в том числе и при сохранении</w:t>
        </w:r>
      </w:ins>
      <w:ins w:id="46" w:author="LILBUS" w:date="2014-01-15T10:34:00Z">
        <w:r w:rsidR="008E4D2A">
          <w:rPr>
            <w:rFonts w:ascii="Times New Roman" w:hAnsi="Times New Roman" w:cs="Times New Roman"/>
            <w:sz w:val="28"/>
            <w:szCs w:val="28"/>
          </w:rPr>
          <w:t xml:space="preserve"> параметров расчета</w:t>
        </w:r>
      </w:ins>
      <w:ins w:id="47" w:author="LILBUS" w:date="2014-01-15T10:30:00Z">
        <w:r w:rsidR="008E4D2A">
          <w:rPr>
            <w:rFonts w:ascii="Times New Roman" w:hAnsi="Times New Roman" w:cs="Times New Roman"/>
            <w:sz w:val="28"/>
            <w:szCs w:val="28"/>
          </w:rPr>
          <w:t>.</w:t>
        </w:r>
      </w:ins>
      <w:del w:id="48" w:author="LILBUS" w:date="2014-01-15T10:31:00Z">
        <w:r w:rsidR="003B7A7B" w:rsidDel="008E4D2A">
          <w:rPr>
            <w:rFonts w:ascii="Times New Roman" w:hAnsi="Times New Roman" w:cs="Times New Roman"/>
            <w:sz w:val="28"/>
            <w:szCs w:val="28"/>
          </w:rPr>
          <w:delText xml:space="preserve">в случае сохранения в состоянии </w:delText>
        </w:r>
        <w:r w:rsidR="003B7A7B" w:rsidDel="008E4D2A">
          <w:rPr>
            <w:rFonts w:ascii="Times New Roman" w:hAnsi="Times New Roman" w:cs="Times New Roman"/>
            <w:i/>
            <w:sz w:val="28"/>
            <w:szCs w:val="28"/>
          </w:rPr>
          <w:delText>параметры расчета созданы</w:delText>
        </w:r>
        <w:r w:rsidR="00D55CC8" w:rsidDel="008E4D2A">
          <w:rPr>
            <w:rFonts w:ascii="Times New Roman" w:hAnsi="Times New Roman" w:cs="Times New Roman"/>
            <w:i/>
            <w:sz w:val="28"/>
            <w:szCs w:val="28"/>
          </w:rPr>
          <w:delText>.</w:delText>
        </w:r>
      </w:del>
      <w:r w:rsidR="00D55CC8">
        <w:rPr>
          <w:rFonts w:ascii="Times New Roman" w:hAnsi="Times New Roman" w:cs="Times New Roman"/>
          <w:i/>
          <w:sz w:val="28"/>
          <w:szCs w:val="28"/>
        </w:rPr>
        <w:t xml:space="preserve"> </w:t>
      </w:r>
      <w:commentRangeStart w:id="49"/>
      <w:r w:rsidR="00D55CC8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D55CC8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D55CC8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D55CC8">
        <w:rPr>
          <w:rFonts w:ascii="Times New Roman" w:hAnsi="Times New Roman" w:cs="Times New Roman"/>
          <w:sz w:val="28"/>
          <w:szCs w:val="28"/>
        </w:rPr>
        <w:t>если необходима корректировка на более ранних этапах.</w:t>
      </w:r>
      <w:commentRangeEnd w:id="49"/>
      <w:r w:rsidR="008E4D2A">
        <w:rPr>
          <w:rStyle w:val="a6"/>
        </w:rPr>
        <w:commentReference w:id="49"/>
      </w:r>
    </w:p>
    <w:p w:rsidR="003B7A7B" w:rsidRPr="00D55CC8" w:rsidRDefault="00D55CC8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Утвержден список контролируемых заказов – </w:t>
      </w:r>
      <w:r w:rsidR="0082467A">
        <w:rPr>
          <w:rFonts w:ascii="Times New Roman" w:hAnsi="Times New Roman" w:cs="Times New Roman"/>
          <w:sz w:val="28"/>
          <w:szCs w:val="28"/>
        </w:rPr>
        <w:t>такой статус объект п</w:t>
      </w:r>
      <w:r>
        <w:rPr>
          <w:rFonts w:ascii="Times New Roman" w:hAnsi="Times New Roman" w:cs="Times New Roman"/>
          <w:sz w:val="28"/>
          <w:szCs w:val="28"/>
        </w:rPr>
        <w:t>олучит после утверждения, если он</w:t>
      </w:r>
      <w:r w:rsidR="0082467A">
        <w:rPr>
          <w:rFonts w:ascii="Times New Roman" w:hAnsi="Times New Roman" w:cs="Times New Roman"/>
          <w:sz w:val="28"/>
          <w:szCs w:val="28"/>
        </w:rPr>
        <w:t xml:space="preserve"> находился в состоянии </w:t>
      </w:r>
      <w:r w:rsidR="0082467A">
        <w:rPr>
          <w:rFonts w:ascii="Times New Roman" w:hAnsi="Times New Roman" w:cs="Times New Roman"/>
          <w:b/>
          <w:i/>
          <w:sz w:val="28"/>
          <w:szCs w:val="28"/>
        </w:rPr>
        <w:t xml:space="preserve">открыты для редактирования </w:t>
      </w:r>
      <w:r w:rsidR="0082467A">
        <w:rPr>
          <w:rFonts w:ascii="Times New Roman" w:hAnsi="Times New Roman" w:cs="Times New Roman"/>
          <w:sz w:val="28"/>
          <w:szCs w:val="28"/>
        </w:rPr>
        <w:t xml:space="preserve">или </w:t>
      </w:r>
      <w:r w:rsidR="0082467A"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</w:rPr>
        <w:t>араметры расчета создан</w:t>
      </w:r>
      <w:r w:rsidR="002A4973">
        <w:rPr>
          <w:rFonts w:ascii="Times New Roman" w:hAnsi="Times New Roman" w:cs="Times New Roman"/>
          <w:i/>
          <w:sz w:val="28"/>
          <w:szCs w:val="28"/>
        </w:rPr>
        <w:t>ы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</w:t>
      </w:r>
      <w:del w:id="50" w:author="LILBUS" w:date="2014-01-15T10:35:00Z">
        <w:r w:rsidR="00934F13" w:rsidDel="008E4D2A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КБ-ОЗМ</w:delText>
        </w:r>
      </w:del>
      <w:ins w:id="51" w:author="LILBUS" w:date="2014-01-15T10:35:00Z">
        <w:r w:rsidR="008E4D2A">
          <w:rPr>
            <w:rFonts w:ascii="Times New Roman" w:hAnsi="Times New Roman" w:cs="Times New Roman"/>
            <w:sz w:val="28"/>
            <w:szCs w:val="28"/>
          </w:rPr>
          <w:t>списка контролируемых заказов</w:t>
        </w:r>
      </w:ins>
      <w:r w:rsidR="00934F13">
        <w:rPr>
          <w:rFonts w:ascii="Times New Roman" w:hAnsi="Times New Roman" w:cs="Times New Roman"/>
          <w:sz w:val="28"/>
          <w:szCs w:val="28"/>
        </w:rPr>
        <w:t>.</w:t>
      </w:r>
    </w:p>
    <w:p w:rsidR="0082467A" w:rsidRDefault="0082467A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D55CC8" w:rsidRPr="00D55CC8">
        <w:rPr>
          <w:rFonts w:ascii="Times New Roman" w:hAnsi="Times New Roman" w:cs="Times New Roman"/>
          <w:b/>
          <w:i/>
          <w:sz w:val="28"/>
          <w:szCs w:val="28"/>
        </w:rPr>
        <w:t>Утверждены параметры расчета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5CC8">
        <w:rPr>
          <w:rFonts w:ascii="Times New Roman" w:hAnsi="Times New Roman" w:cs="Times New Roman"/>
          <w:b/>
          <w:sz w:val="28"/>
          <w:szCs w:val="28"/>
        </w:rPr>
        <w:t xml:space="preserve">– </w:t>
      </w:r>
      <w:r w:rsidR="00D55CC8">
        <w:rPr>
          <w:rFonts w:ascii="Times New Roman" w:hAnsi="Times New Roman" w:cs="Times New Roman"/>
          <w:sz w:val="28"/>
          <w:szCs w:val="28"/>
        </w:rPr>
        <w:t xml:space="preserve">такой статус объект получит после повторного утверждения, если он находился в состоянии </w:t>
      </w:r>
      <w:r w:rsidR="00D55CC8">
        <w:rPr>
          <w:rFonts w:ascii="Times New Roman" w:hAnsi="Times New Roman" w:cs="Times New Roman"/>
          <w:b/>
          <w:sz w:val="28"/>
          <w:szCs w:val="28"/>
        </w:rPr>
        <w:t>у</w:t>
      </w:r>
      <w:r w:rsidR="00D55CC8">
        <w:rPr>
          <w:rFonts w:ascii="Times New Roman" w:hAnsi="Times New Roman" w:cs="Times New Roman"/>
          <w:b/>
          <w:i/>
          <w:sz w:val="28"/>
          <w:szCs w:val="28"/>
        </w:rPr>
        <w:t>твержден список контролируемых заказов</w:t>
      </w:r>
      <w:r w:rsidR="00930646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934F13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934F13">
        <w:rPr>
          <w:rFonts w:ascii="Times New Roman" w:hAnsi="Times New Roman" w:cs="Times New Roman"/>
          <w:sz w:val="28"/>
          <w:szCs w:val="28"/>
        </w:rPr>
        <w:t xml:space="preserve">происходит в состояние </w:t>
      </w:r>
      <w:r w:rsidR="00934F13">
        <w:rPr>
          <w:rFonts w:ascii="Times New Roman" w:hAnsi="Times New Roman" w:cs="Times New Roman"/>
          <w:i/>
          <w:sz w:val="28"/>
          <w:szCs w:val="28"/>
        </w:rPr>
        <w:t xml:space="preserve">Архив, </w:t>
      </w:r>
      <w:r w:rsidR="00934F13">
        <w:rPr>
          <w:rFonts w:ascii="Times New Roman" w:hAnsi="Times New Roman" w:cs="Times New Roman"/>
          <w:sz w:val="28"/>
          <w:szCs w:val="28"/>
        </w:rPr>
        <w:t xml:space="preserve">если необходима корректировка </w:t>
      </w:r>
      <w:del w:id="52" w:author="LILBUS" w:date="2014-01-15T10:37:00Z">
        <w:r w:rsidR="00934F13" w:rsidDel="008E4D2A">
          <w:rPr>
            <w:rFonts w:ascii="Times New Roman" w:hAnsi="Times New Roman" w:cs="Times New Roman"/>
            <w:sz w:val="28"/>
            <w:szCs w:val="28"/>
          </w:rPr>
          <w:delText>данных на более раннем этапе или обнаружены ошибки в матрицах резерва</w:delText>
        </w:r>
      </w:del>
      <w:ins w:id="53" w:author="LILBUS" w:date="2014-01-15T10:37:00Z">
        <w:r w:rsidR="008E4D2A">
          <w:rPr>
            <w:rFonts w:ascii="Times New Roman" w:hAnsi="Times New Roman" w:cs="Times New Roman"/>
            <w:sz w:val="28"/>
            <w:szCs w:val="28"/>
          </w:rPr>
          <w:t>параметров расчета</w:t>
        </w:r>
      </w:ins>
      <w:r w:rsidR="00934F13">
        <w:rPr>
          <w:rFonts w:ascii="Times New Roman" w:hAnsi="Times New Roman" w:cs="Times New Roman"/>
          <w:sz w:val="28"/>
          <w:szCs w:val="28"/>
        </w:rPr>
        <w:t>.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3ECE" w:rsidRPr="00930646" w:rsidRDefault="00FC3ECE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Приведенные матрицы КБ и ОЗМ</w:t>
      </w:r>
    </w:p>
    <w:p w:rsidR="00FC3ECE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Приведенная матрица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ins w:id="54" w:author="LILBUS" w:date="2014-01-15T10:41:00Z">
        <w:r w:rsidR="005673D1">
          <w:rPr>
            <w:rFonts w:ascii="Times New Roman" w:hAnsi="Times New Roman" w:cs="Times New Roman"/>
            <w:sz w:val="28"/>
            <w:szCs w:val="28"/>
          </w:rPr>
          <w:t xml:space="preserve">плановая матрица утверждена, табель утвержден, </w:t>
        </w:r>
      </w:ins>
      <w:r w:rsidR="00530340" w:rsidRPr="002A4973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утвержден список контролируемых заказов</w:t>
      </w:r>
      <w:ins w:id="55" w:author="LILBUS" w:date="2014-01-15T10:42:00Z">
        <w:r w:rsidR="005673D1">
          <w:rPr>
            <w:rFonts w:ascii="Times New Roman" w:hAnsi="Times New Roman" w:cs="Times New Roman"/>
            <w:b/>
            <w:i/>
            <w:sz w:val="28"/>
            <w:szCs w:val="28"/>
          </w:rPr>
          <w:t xml:space="preserve"> или</w:t>
        </w:r>
        <w:r w:rsidR="005673D1" w:rsidRPr="005673D1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  <w:r w:rsidR="005673D1">
          <w:rPr>
            <w:rFonts w:ascii="Times New Roman" w:hAnsi="Times New Roman" w:cs="Times New Roman"/>
            <w:b/>
            <w:i/>
            <w:sz w:val="28"/>
            <w:szCs w:val="28"/>
          </w:rPr>
          <w:t>у</w:t>
        </w:r>
        <w:r w:rsidR="005673D1" w:rsidRPr="00D55CC8">
          <w:rPr>
            <w:rFonts w:ascii="Times New Roman" w:hAnsi="Times New Roman" w:cs="Times New Roman"/>
            <w:b/>
            <w:i/>
            <w:sz w:val="28"/>
            <w:szCs w:val="28"/>
          </w:rPr>
          <w:t>тверждены параметры расчета</w:t>
        </w:r>
        <w:proofErr w:type="gramStart"/>
        <w:r w:rsidR="005673D1">
          <w:rPr>
            <w:rFonts w:ascii="Times New Roman" w:hAnsi="Times New Roman" w:cs="Times New Roman"/>
            <w:b/>
            <w:i/>
            <w:sz w:val="28"/>
            <w:szCs w:val="28"/>
          </w:rPr>
          <w:t xml:space="preserve"> </w:t>
        </w:r>
      </w:ins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>Приведенная матрица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>приведенная матрица создана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FC3ECE" w:rsidRPr="00596B2F" w:rsidRDefault="00FC3ECE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596B2F"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утверждена предварительно </w:t>
      </w:r>
      <w:r w:rsidR="00596B2F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="00596B2F"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выбора результирующей матрицы из предложенных. </w:t>
      </w:r>
      <w:r w:rsidR="006D5BA3">
        <w:rPr>
          <w:rFonts w:ascii="Times New Roman" w:hAnsi="Times New Roman" w:cs="Times New Roman"/>
          <w:sz w:val="28"/>
          <w:szCs w:val="28"/>
        </w:rPr>
        <w:t xml:space="preserve">В состояние </w:t>
      </w:r>
      <w:r w:rsidR="006D5BA3" w:rsidRPr="006D5BA3">
        <w:rPr>
          <w:rFonts w:ascii="Times New Roman" w:hAnsi="Times New Roman" w:cs="Times New Roman"/>
          <w:i/>
          <w:sz w:val="28"/>
          <w:szCs w:val="28"/>
        </w:rPr>
        <w:t>Архив</w:t>
      </w:r>
      <w:r w:rsidR="006D5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5BA3">
        <w:rPr>
          <w:rFonts w:ascii="Times New Roman" w:hAnsi="Times New Roman" w:cs="Times New Roman"/>
          <w:sz w:val="28"/>
          <w:szCs w:val="28"/>
        </w:rPr>
        <w:t xml:space="preserve">переходят все остальные матрицы, невыбранные пользователем. </w:t>
      </w:r>
      <w:r w:rsidR="00596B2F"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="00596B2F">
        <w:rPr>
          <w:rFonts w:ascii="Times New Roman" w:hAnsi="Times New Roman" w:cs="Times New Roman"/>
          <w:sz w:val="28"/>
          <w:szCs w:val="28"/>
        </w:rPr>
        <w:t>в состояние архив, если необходима корректировка параметров расчета</w:t>
      </w:r>
      <w:ins w:id="56" w:author="LILBUS" w:date="2014-01-15T10:45:00Z">
        <w:r w:rsidR="005673D1">
          <w:rPr>
            <w:rFonts w:ascii="Times New Roman" w:hAnsi="Times New Roman" w:cs="Times New Roman"/>
            <w:sz w:val="28"/>
            <w:szCs w:val="28"/>
          </w:rPr>
          <w:t xml:space="preserve"> или плановых матриц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Pr="00596B2F" w:rsidRDefault="00596B2F" w:rsidP="003B7A7B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Приведенная матрица 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который получит объект после экспорта в систему А1-Персонал.</w:t>
      </w:r>
      <w:r w:rsidR="00775720">
        <w:rPr>
          <w:rFonts w:ascii="Times New Roman" w:hAnsi="Times New Roman" w:cs="Times New Roman"/>
          <w:sz w:val="28"/>
          <w:szCs w:val="28"/>
        </w:rPr>
        <w:t xml:space="preserve"> Экспорт матриц КБ и ОЗМ производится единовременно.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57"/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результаты не совпали с первичной проводкой</w:t>
      </w:r>
      <w:commentRangeEnd w:id="57"/>
      <w:r w:rsidR="005673D1">
        <w:rPr>
          <w:rStyle w:val="a6"/>
        </w:rPr>
        <w:commentReference w:id="57"/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596B2F" w:rsidRDefault="00596B2F" w:rsidP="003B7A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Приведенная матрица 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9579E3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 состояние архив, если получившаяся матрица резерва некорректна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0646" w:rsidRPr="00930646" w:rsidRDefault="00930646" w:rsidP="003B7A7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0646">
        <w:rPr>
          <w:rFonts w:ascii="Times New Roman" w:hAnsi="Times New Roman" w:cs="Times New Roman"/>
          <w:sz w:val="28"/>
          <w:szCs w:val="28"/>
          <w:u w:val="single"/>
        </w:rPr>
        <w:t>Матрица резерва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статус, получаемый объектом сразу же при создании</w:t>
      </w:r>
      <w:r w:rsidR="00530340">
        <w:rPr>
          <w:rFonts w:ascii="Times New Roman" w:hAnsi="Times New Roman" w:cs="Times New Roman"/>
          <w:sz w:val="28"/>
          <w:szCs w:val="28"/>
        </w:rPr>
        <w:t xml:space="preserve">, если </w:t>
      </w:r>
      <w:r w:rsidR="00530340" w:rsidRPr="00530340">
        <w:rPr>
          <w:rFonts w:ascii="Times New Roman" w:hAnsi="Times New Roman" w:cs="Times New Roman"/>
          <w:sz w:val="28"/>
          <w:szCs w:val="28"/>
          <w:u w:val="single"/>
        </w:rPr>
        <w:t>параметры расчета</w:t>
      </w:r>
      <w:r w:rsidR="00530340">
        <w:rPr>
          <w:rFonts w:ascii="Times New Roman" w:hAnsi="Times New Roman" w:cs="Times New Roman"/>
          <w:sz w:val="28"/>
          <w:szCs w:val="28"/>
        </w:rPr>
        <w:t xml:space="preserve"> были в состоянии </w:t>
      </w:r>
      <w:r w:rsidR="00530340">
        <w:rPr>
          <w:rFonts w:ascii="Times New Roman" w:hAnsi="Times New Roman" w:cs="Times New Roman"/>
          <w:b/>
          <w:i/>
          <w:sz w:val="28"/>
          <w:szCs w:val="28"/>
        </w:rPr>
        <w:t>у</w:t>
      </w:r>
      <w:r w:rsidR="00530340" w:rsidRPr="00D55CC8">
        <w:rPr>
          <w:rFonts w:ascii="Times New Roman" w:hAnsi="Times New Roman" w:cs="Times New Roman"/>
          <w:b/>
          <w:i/>
          <w:sz w:val="28"/>
          <w:szCs w:val="28"/>
        </w:rPr>
        <w:t>тверждены параметры расчета</w:t>
      </w:r>
      <w:ins w:id="58" w:author="LILBUS" w:date="2014-01-15T10:54:00Z">
        <w:r w:rsidR="0000326E">
          <w:rPr>
            <w:rFonts w:ascii="Times New Roman" w:hAnsi="Times New Roman" w:cs="Times New Roman"/>
            <w:b/>
            <w:i/>
            <w:sz w:val="28"/>
            <w:szCs w:val="28"/>
          </w:rPr>
          <w:t>, а приведенная матрица в состоянии утверждена</w:t>
        </w:r>
      </w:ins>
      <w:r w:rsidR="0053034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сохранена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статус, который получит объект после сохранения, если он находился в состоянии </w:t>
      </w:r>
      <w:r>
        <w:rPr>
          <w:rFonts w:ascii="Times New Roman" w:hAnsi="Times New Roman" w:cs="Times New Roman"/>
          <w:i/>
          <w:sz w:val="28"/>
          <w:szCs w:val="28"/>
        </w:rPr>
        <w:t xml:space="preserve">матрица резерва создана.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>в состояние архив, если созданная матрица некорректна или требуется вносить изменения на более ранних этапах.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утверждена предварительно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первичного утверждения матрицы резерва.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необходима корректировка </w:t>
      </w:r>
      <w:r w:rsidR="00775720">
        <w:rPr>
          <w:rFonts w:ascii="Times New Roman" w:hAnsi="Times New Roman" w:cs="Times New Roman"/>
          <w:sz w:val="28"/>
          <w:szCs w:val="28"/>
        </w:rPr>
        <w:t>хотя бы одной приведенной матрицы</w:t>
      </w:r>
      <w:ins w:id="59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>, либо параметров расчета</w:t>
        </w:r>
      </w:ins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930646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экспортирована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статус, который получит объект после экспорта в систему А1-Персонал. </w:t>
      </w:r>
      <w:r>
        <w:rPr>
          <w:rFonts w:ascii="Times New Roman" w:hAnsi="Times New Roman" w:cs="Times New Roman"/>
          <w:b/>
          <w:sz w:val="28"/>
          <w:szCs w:val="28"/>
        </w:rPr>
        <w:t>Откат</w:t>
      </w:r>
      <w:r>
        <w:rPr>
          <w:rFonts w:ascii="Times New Roman" w:hAnsi="Times New Roman" w:cs="Times New Roman"/>
          <w:sz w:val="28"/>
          <w:szCs w:val="28"/>
        </w:rPr>
        <w:t xml:space="preserve"> в состо</w:t>
      </w:r>
      <w:r w:rsidR="00775720">
        <w:rPr>
          <w:rFonts w:ascii="Times New Roman" w:hAnsi="Times New Roman" w:cs="Times New Roman"/>
          <w:sz w:val="28"/>
          <w:szCs w:val="28"/>
        </w:rPr>
        <w:t xml:space="preserve">яние архив, если результаты </w:t>
      </w:r>
      <w:ins w:id="60" w:author="LILBUS" w:date="2014-01-15T10:56:00Z">
        <w:r w:rsidR="0000326E">
          <w:rPr>
            <w:rFonts w:ascii="Times New Roman" w:hAnsi="Times New Roman" w:cs="Times New Roman"/>
            <w:sz w:val="28"/>
            <w:szCs w:val="28"/>
          </w:rPr>
          <w:t xml:space="preserve">распределения </w:t>
        </w:r>
      </w:ins>
      <w:ins w:id="61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 xml:space="preserve">по матрице резерва </w:t>
        </w:r>
      </w:ins>
      <w:r w:rsidR="00775720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="00775720">
        <w:rPr>
          <w:rFonts w:ascii="Times New Roman" w:hAnsi="Times New Roman" w:cs="Times New Roman"/>
          <w:sz w:val="28"/>
          <w:szCs w:val="28"/>
        </w:rPr>
        <w:t>коррелируются</w:t>
      </w:r>
      <w:proofErr w:type="spellEnd"/>
      <w:r w:rsidR="00775720">
        <w:rPr>
          <w:rFonts w:ascii="Times New Roman" w:hAnsi="Times New Roman" w:cs="Times New Roman"/>
          <w:sz w:val="28"/>
          <w:szCs w:val="28"/>
        </w:rPr>
        <w:t xml:space="preserve"> с </w:t>
      </w:r>
      <w:del w:id="62" w:author="LILBUS" w:date="2014-01-15T10:57:00Z">
        <w:r w:rsidR="00775720" w:rsidDel="0000326E">
          <w:rPr>
            <w:rFonts w:ascii="Times New Roman" w:hAnsi="Times New Roman" w:cs="Times New Roman"/>
            <w:sz w:val="28"/>
            <w:szCs w:val="28"/>
          </w:rPr>
          <w:delText>проводкой</w:delText>
        </w:r>
      </w:del>
      <w:ins w:id="63" w:author="LILBUS" w:date="2014-01-15T10:57:00Z">
        <w:r w:rsidR="0000326E">
          <w:rPr>
            <w:rFonts w:ascii="Times New Roman" w:hAnsi="Times New Roman" w:cs="Times New Roman"/>
            <w:sz w:val="28"/>
            <w:szCs w:val="28"/>
          </w:rPr>
          <w:t>плановыми значениями</w:t>
        </w:r>
      </w:ins>
      <w:r w:rsidR="00775720">
        <w:rPr>
          <w:rFonts w:ascii="Times New Roman" w:hAnsi="Times New Roman" w:cs="Times New Roman"/>
          <w:sz w:val="28"/>
          <w:szCs w:val="28"/>
        </w:rPr>
        <w:t>.</w:t>
      </w:r>
    </w:p>
    <w:p w:rsidR="00930646" w:rsidRDefault="00930646" w:rsidP="009306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="00775720">
        <w:rPr>
          <w:rFonts w:ascii="Times New Roman" w:hAnsi="Times New Roman" w:cs="Times New Roman"/>
          <w:b/>
          <w:i/>
          <w:sz w:val="28"/>
          <w:szCs w:val="28"/>
        </w:rPr>
        <w:t>Матрица резерва</w:t>
      </w:r>
      <w:r w:rsidR="00775720" w:rsidRPr="00FC3E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96B2F">
        <w:rPr>
          <w:rFonts w:ascii="Times New Roman" w:hAnsi="Times New Roman" w:cs="Times New Roman"/>
          <w:b/>
          <w:i/>
          <w:sz w:val="28"/>
          <w:szCs w:val="28"/>
        </w:rPr>
        <w:t>утверждена</w:t>
      </w:r>
      <w:r>
        <w:rPr>
          <w:rFonts w:ascii="Times New Roman" w:hAnsi="Times New Roman" w:cs="Times New Roman"/>
          <w:sz w:val="28"/>
          <w:szCs w:val="28"/>
        </w:rPr>
        <w:t xml:space="preserve"> – статус, который получит объект если сравнение с проводкой не выявило ошибок. </w:t>
      </w:r>
      <w:r>
        <w:rPr>
          <w:rFonts w:ascii="Times New Roman" w:hAnsi="Times New Roman" w:cs="Times New Roman"/>
          <w:b/>
          <w:sz w:val="28"/>
          <w:szCs w:val="28"/>
        </w:rPr>
        <w:t xml:space="preserve">Откат </w:t>
      </w:r>
      <w:r w:rsidRPr="00775720"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 состояние архив, если </w:t>
      </w:r>
      <w:r w:rsidR="00775720">
        <w:rPr>
          <w:rFonts w:ascii="Times New Roman" w:hAnsi="Times New Roman" w:cs="Times New Roman"/>
          <w:sz w:val="28"/>
          <w:szCs w:val="28"/>
        </w:rPr>
        <w:t>обнаружена ошибка на любом предыдущем этапе формирования периода</w:t>
      </w:r>
      <w:r w:rsidR="00530340">
        <w:rPr>
          <w:rFonts w:ascii="Times New Roman" w:hAnsi="Times New Roman" w:cs="Times New Roman"/>
          <w:sz w:val="28"/>
          <w:szCs w:val="28"/>
        </w:rPr>
        <w:t>.</w:t>
      </w:r>
    </w:p>
    <w:p w:rsidR="00930646" w:rsidRPr="00596B2F" w:rsidRDefault="00930646" w:rsidP="003B7A7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30646" w:rsidRPr="00596B2F" w:rsidSect="00F07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9" w:author="LILBUS" w:date="2014-01-15T10:34:00Z" w:initials="L">
    <w:p w:rsidR="008E4D2A" w:rsidRDefault="008E4D2A">
      <w:pPr>
        <w:pStyle w:val="a7"/>
      </w:pPr>
      <w:r>
        <w:rPr>
          <w:rStyle w:val="a6"/>
        </w:rPr>
        <w:annotationRef/>
      </w:r>
      <w:proofErr w:type="gramStart"/>
      <w:r>
        <w:t>Я</w:t>
      </w:r>
      <w:proofErr w:type="gramEnd"/>
      <w:r>
        <w:t xml:space="preserve"> честно говоря вообще не вижу смысла отката из этого состояния.</w:t>
      </w:r>
    </w:p>
  </w:comment>
  <w:comment w:id="57" w:author="LILBUS" w:date="2014-01-15T10:48:00Z" w:initials="L">
    <w:p w:rsidR="005673D1" w:rsidRDefault="005673D1">
      <w:pPr>
        <w:pStyle w:val="a7"/>
      </w:pPr>
      <w:r>
        <w:rPr>
          <w:rStyle w:val="a6"/>
        </w:rPr>
        <w:annotationRef/>
      </w:r>
      <w:r>
        <w:t>Нет  необходимости отката из этого состояния.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characterSpacingControl w:val="doNotCompress"/>
  <w:compat/>
  <w:rsids>
    <w:rsidRoot w:val="00187CC7"/>
    <w:rsid w:val="0000326E"/>
    <w:rsid w:val="000E1A34"/>
    <w:rsid w:val="00187CC7"/>
    <w:rsid w:val="002A4973"/>
    <w:rsid w:val="00355E4C"/>
    <w:rsid w:val="003B754B"/>
    <w:rsid w:val="003B7A7B"/>
    <w:rsid w:val="00530340"/>
    <w:rsid w:val="005673D1"/>
    <w:rsid w:val="00596B2F"/>
    <w:rsid w:val="005D338E"/>
    <w:rsid w:val="006B412C"/>
    <w:rsid w:val="006D5BA3"/>
    <w:rsid w:val="006E5C3C"/>
    <w:rsid w:val="00721657"/>
    <w:rsid w:val="00775720"/>
    <w:rsid w:val="0082467A"/>
    <w:rsid w:val="0084347C"/>
    <w:rsid w:val="008D139D"/>
    <w:rsid w:val="008E4D2A"/>
    <w:rsid w:val="00903C4E"/>
    <w:rsid w:val="00930646"/>
    <w:rsid w:val="00934F13"/>
    <w:rsid w:val="009579E3"/>
    <w:rsid w:val="00C07604"/>
    <w:rsid w:val="00C15BF4"/>
    <w:rsid w:val="00C839C7"/>
    <w:rsid w:val="00CE6F56"/>
    <w:rsid w:val="00D55CC8"/>
    <w:rsid w:val="00D653FB"/>
    <w:rsid w:val="00EB4CC9"/>
    <w:rsid w:val="00F07CA1"/>
    <w:rsid w:val="00FC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C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B4CC9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B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4C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E4D2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E4D2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E4D2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E4D2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E4D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Демин</dc:creator>
  <cp:keywords/>
  <dc:description/>
  <cp:lastModifiedBy>LILBUS</cp:lastModifiedBy>
  <cp:revision>9</cp:revision>
  <dcterms:created xsi:type="dcterms:W3CDTF">2014-01-12T11:33:00Z</dcterms:created>
  <dcterms:modified xsi:type="dcterms:W3CDTF">2014-01-15T06:57:00Z</dcterms:modified>
</cp:coreProperties>
</file>